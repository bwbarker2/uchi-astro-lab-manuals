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99534B" w14:paraId="2C078E63" wp14:textId="1327E287">
      <w:pPr>
        <w:jc w:val="right"/>
        <w:rPr>
          <w:rFonts w:ascii="Calibri" w:hAnsi="Calibri" w:eastAsia="Calibri" w:cs="Calibri"/>
          <w:b w:val="1"/>
          <w:bCs w:val="1"/>
          <w:i w:val="0"/>
          <w:iCs w:val="0"/>
          <w:sz w:val="100"/>
          <w:szCs w:val="100"/>
        </w:rPr>
      </w:pPr>
      <w:bookmarkStart w:name="_GoBack" w:id="0"/>
      <w:bookmarkEnd w:id="0"/>
      <w:r w:rsidRPr="6D99534B" w:rsidR="12C890CF">
        <w:rPr>
          <w:rFonts w:ascii="Calibri" w:hAnsi="Calibri" w:eastAsia="Calibri" w:cs="Calibri"/>
          <w:b w:val="1"/>
          <w:bCs w:val="1"/>
          <w:i w:val="0"/>
          <w:iCs w:val="0"/>
          <w:sz w:val="100"/>
          <w:szCs w:val="100"/>
        </w:rPr>
        <w:t xml:space="preserve">Lab </w:t>
      </w:r>
      <w:ins w:author="Brent Barker" w:date="2022-10-28T17:07:50.645Z" w:id="508720654">
        <w:r w:rsidRPr="6D99534B" w:rsidR="1CAB87AD">
          <w:rPr>
            <w:rFonts w:ascii="Calibri" w:hAnsi="Calibri" w:eastAsia="Calibri" w:cs="Calibri"/>
            <w:b w:val="1"/>
            <w:bCs w:val="1"/>
            <w:i w:val="0"/>
            <w:iCs w:val="0"/>
            <w:sz w:val="100"/>
            <w:szCs w:val="100"/>
          </w:rPr>
          <w:t>3</w:t>
        </w:r>
      </w:ins>
      <w:del w:author="Brent Barker" w:date="2022-10-28T17:07:59.949Z" w:id="2087913104">
        <w:r w:rsidRPr="6D99534B" w:rsidDel="12C890CF">
          <w:rPr>
            <w:rFonts w:ascii="Calibri" w:hAnsi="Calibri" w:eastAsia="Calibri" w:cs="Calibri"/>
            <w:b w:val="1"/>
            <w:bCs w:val="1"/>
            <w:i w:val="0"/>
            <w:iCs w:val="0"/>
            <w:sz w:val="100"/>
            <w:szCs w:val="100"/>
          </w:rPr>
          <w:delText>4</w:delText>
        </w:r>
      </w:del>
    </w:p>
    <w:p w:rsidR="0E22B4A6" w:rsidP="671E9492" w:rsidRDefault="0E22B4A6" w14:paraId="5EC88A42" w14:textId="40A265A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56"/>
          <w:szCs w:val="56"/>
        </w:rPr>
      </w:pPr>
      <w:r>
        <w:br/>
      </w:r>
      <w:r>
        <w:br/>
      </w:r>
      <w:r w:rsidRPr="671E9492" w:rsidR="38C8A0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72"/>
          <w:szCs w:val="72"/>
        </w:rPr>
        <w:t xml:space="preserve">Is light </w:t>
      </w:r>
      <w:r>
        <w:br/>
      </w:r>
      <w:r w:rsidRPr="671E9492" w:rsidR="38C8A0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72"/>
          <w:szCs w:val="72"/>
        </w:rPr>
        <w:t xml:space="preserve">a </w:t>
      </w:r>
      <w:r w:rsidRPr="671E9492" w:rsidR="38C8A0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72"/>
          <w:szCs w:val="72"/>
        </w:rPr>
        <w:t xml:space="preserve">wave </w:t>
      </w:r>
      <w:r w:rsidRPr="671E9492" w:rsidR="65918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72"/>
          <w:szCs w:val="72"/>
        </w:rPr>
        <w:t xml:space="preserve">or</w:t>
      </w:r>
      <w:r>
        <w:br/>
      </w:r>
      <w:r w:rsidR="009DF235">
        <w:drawing>
          <wp:anchor distT="0" distB="0" distL="114300" distR="114300" simplePos="0" relativeHeight="251658240" behindDoc="0" locked="0" layoutInCell="1" allowOverlap="1" wp14:editId="5FB53F6E" wp14:anchorId="4923D17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86890" cy="3217545"/>
            <wp:effectExtent l="0" t="0" r="0" b="0"/>
            <wp:wrapSquare wrapText="bothSides"/>
            <wp:docPr id="270619802" name="" descr="A diagram of 3 wiggling arrows labeled as &quot;waves&quot; moving to the right. Beneath those, 3 spheres moving to the right." title="Wave or particle?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f9128bbc247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6890" cy="32175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71E9492" w:rsidR="38C8A0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72"/>
          <w:szCs w:val="72"/>
        </w:rPr>
        <w:t xml:space="preserve">a </w:t>
      </w:r>
      <w:r w:rsidRPr="671E9492" w:rsidR="38C8A0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72"/>
          <w:szCs w:val="72"/>
        </w:rPr>
        <w:t>particle?</w:t>
      </w:r>
    </w:p>
    <w:p w:rsidR="17C6F3AD" w:rsidP="013B7BC5" w:rsidRDefault="17C6F3AD" w14:paraId="45493E84" w14:textId="1B4C79D2">
      <w:pPr>
        <w:pStyle w:val="Normal"/>
        <w:spacing w:after="0" w:afterAutospacing="off"/>
        <w:jc w:val="center"/>
      </w:pPr>
    </w:p>
    <w:p w:rsidR="7020F4A0" w:rsidP="7020F4A0" w:rsidRDefault="7020F4A0" w14:paraId="38CBE30B" w14:textId="30295EC0">
      <w:pPr>
        <w:pStyle w:val="Normal"/>
        <w:spacing w:after="0" w:afterAutospacing="off"/>
        <w:jc w:val="center"/>
      </w:pPr>
    </w:p>
    <w:p w:rsidR="7020F4A0" w:rsidP="7020F4A0" w:rsidRDefault="7020F4A0" w14:paraId="36FCB509" w14:textId="1B990B28">
      <w:pPr>
        <w:pStyle w:val="Normal"/>
        <w:spacing w:after="0" w:afterAutospacing="off"/>
        <w:jc w:val="center"/>
      </w:pPr>
    </w:p>
    <w:p w:rsidR="7020F4A0" w:rsidP="7020F4A0" w:rsidRDefault="7020F4A0" w14:paraId="45416E22" w14:textId="10BC7030">
      <w:pPr>
        <w:pStyle w:val="Normal"/>
        <w:spacing w:after="0" w:afterAutospacing="off"/>
        <w:jc w:val="center"/>
      </w:pPr>
    </w:p>
    <w:p w:rsidR="7020F4A0" w:rsidP="7020F4A0" w:rsidRDefault="7020F4A0" w14:paraId="7B32F42A" w14:textId="7B98A74D">
      <w:pPr>
        <w:pStyle w:val="Normal"/>
        <w:spacing w:after="0" w:afterAutospacing="off"/>
        <w:jc w:val="center"/>
      </w:pPr>
    </w:p>
    <w:p w:rsidR="7020F4A0" w:rsidP="7020F4A0" w:rsidRDefault="7020F4A0" w14:paraId="48FD5F53" w14:textId="3FA5D65D">
      <w:pPr>
        <w:pStyle w:val="Normal"/>
        <w:spacing w:after="0" w:afterAutospacing="off"/>
        <w:jc w:val="center"/>
      </w:pPr>
    </w:p>
    <w:p w:rsidR="013B7BC5" w:rsidP="6AA11DD6" w:rsidRDefault="013B7BC5" w14:paraId="2CA96E63" w14:textId="6E367B2D">
      <w:pPr>
        <w:pStyle w:val="Normal"/>
        <w:spacing w:after="0" w:afterAutospacing="off"/>
        <w:jc w:val="left"/>
      </w:pPr>
    </w:p>
    <w:p w:rsidR="6AA11DD6" w:rsidP="6AA11DD6" w:rsidRDefault="6AA11DD6" w14:paraId="6C6DC3EB" w14:textId="6D428AD6">
      <w:pPr>
        <w:pStyle w:val="Normal"/>
        <w:spacing w:after="0" w:afterAutospacing="off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F253D7" wp14:editId="25C0B982">
                <wp:extent xmlns:wp="http://schemas.openxmlformats.org/drawingml/2006/wordprocessingDrawing" cx="5967730" cy="625475"/>
                <wp:effectExtent xmlns:wp="http://schemas.openxmlformats.org/drawingml/2006/wordprocessingDrawing" l="0" t="0" r="13970" b="22225"/>
                <wp:docPr xmlns:wp="http://schemas.openxmlformats.org/drawingml/2006/wordprocessingDrawing" id="4033996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7730" cy="625475"/>
                          <a:chOff x="0" y="0"/>
                          <a:chExt cx="5967730" cy="10642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5967730" cy="1064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E79A1" w:rsidP="007E79A1" w:rsidRDefault="007E79A1">
                              <w:pPr>
                                <w:spacing w:line="252" w:lineRule="auto"/>
                                <w:jc w:val="both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You may have heard that light is both a 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particle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 xml:space="preserve"> and a 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wave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, and that this is paradoxical. We want you to get a clear sense of why physicists have come to this wild conclusion, and continue to practice working with the scientific cycle that we have presented.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976150" y="354764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AA11DD6" w:rsidP="6AA11DD6" w:rsidRDefault="6AA11DD6" w14:paraId="7028D2A5" w14:textId="0A75539B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6AA11DD6" w:rsidP="6AA11DD6" w:rsidRDefault="6AA11DD6" w14:paraId="4EA9B833" w14:textId="6938DAC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56E8DAA2" w:rsidP="013B7BC5" w:rsidRDefault="56E8DAA2" w14:paraId="0ABA09FF" w14:textId="23238F7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013B7BC5" w:rsidR="56E8DA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Learning Goals:</w:t>
      </w:r>
    </w:p>
    <w:p w:rsidR="56E8DAA2" w:rsidP="013B7BC5" w:rsidRDefault="56E8DAA2" w14:paraId="65EBB626" w14:textId="63B3E1A9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013B7BC5" w:rsidR="56E8DA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Make careful predictions based on hypotheses and a given experimental setup.</w:t>
      </w:r>
    </w:p>
    <w:p w:rsidR="56E8DAA2" w:rsidP="013B7BC5" w:rsidRDefault="56E8DAA2" w14:paraId="06404A1C" w14:textId="52DB8FDA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671E9492" w:rsidR="293E90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Gain a clear sense of how light behaves like a particle, and how it behaves like a wave.</w:t>
      </w:r>
    </w:p>
    <w:p w:rsidR="671E9492" w:rsidRDefault="671E9492" w14:paraId="2EB96B6E" w14:textId="2EE4138C">
      <w:r>
        <w:br w:type="page"/>
      </w:r>
    </w:p>
    <w:p w:rsidR="180B63DF" w:rsidP="180B63DF" w:rsidRDefault="180B63DF" w14:paraId="5634F585" w14:textId="26A4100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180B63DF" w:rsidP="180B63DF" w:rsidRDefault="180B63DF" w14:paraId="6436C157" w14:textId="512A441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24362050" w:rsidP="180B63DF" w:rsidRDefault="24362050" w14:paraId="62B4DD8E" w14:textId="142CB97E">
      <w:pPr>
        <w:pStyle w:val="Normal"/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180B63DF" w:rsidR="559561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Lab Team Roles:</w:t>
      </w:r>
    </w:p>
    <w:p w:rsidR="24362050" w:rsidP="180B63DF" w:rsidRDefault="24362050" w14:paraId="134CCE1A" w14:textId="71532343">
      <w:pPr>
        <w:pStyle w:val="Normal"/>
        <w:spacing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80B63DF" w:rsidR="243620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Decide which team members will hold each role this week: </w:t>
      </w:r>
    </w:p>
    <w:p w:rsidR="24362050" w:rsidP="180B63DF" w:rsidRDefault="24362050" w14:paraId="0AC09D72" w14:textId="74E86C5D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80B63DF" w:rsidR="243620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Facilitator </w:t>
      </w:r>
    </w:p>
    <w:p w:rsidR="24362050" w:rsidP="180B63DF" w:rsidRDefault="24362050" w14:paraId="6E1CCC4D" w14:textId="4CE87735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80B63DF" w:rsidR="243620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Scribe</w:t>
      </w:r>
      <w:r w:rsidRPr="180B63DF" w:rsidR="73A4A0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</w:p>
    <w:p w:rsidR="24362050" w:rsidP="180B63DF" w:rsidRDefault="24362050" w14:paraId="7AF7CA2D" w14:textId="4C7EA580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80B63DF" w:rsidR="243620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Technician </w:t>
      </w:r>
    </w:p>
    <w:p w:rsidR="24362050" w:rsidP="180B63DF" w:rsidRDefault="24362050" w14:paraId="220614F0" w14:textId="68C7220B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80B63DF" w:rsidR="243620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Skeptic </w:t>
      </w:r>
    </w:p>
    <w:p w:rsidR="24362050" w:rsidP="180B63DF" w:rsidRDefault="24362050" w14:paraId="3568C7FF" w14:textId="798EFBA7">
      <w:pPr>
        <w:pStyle w:val="Normal"/>
        <w:spacing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</w:pPr>
      <w:r w:rsidRPr="180B63DF" w:rsidR="0E9D48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(If there are three members, consider having the skeptic double with another role.) </w:t>
      </w:r>
    </w:p>
    <w:p w:rsidR="559561AE" w:rsidP="6D99534B" w:rsidRDefault="559561AE" w14:paraId="2A98A04D" w14:textId="1D7227A3">
      <w:pPr>
        <w:pStyle w:val="Normal"/>
        <w:spacing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6D99534B" w:rsidR="5BFCB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Consider taking on a role you are </w:t>
      </w:r>
      <w:r w:rsidRPr="6D99534B" w:rsidR="5BFCB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less comfortable with</w:t>
      </w:r>
      <w:r w:rsidRPr="6D99534B" w:rsidR="5BFCB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, to gain experience and more comfort in that role. Additionally, if you are finding the lab roles more restrictive than helpful, you can decide to co-hold some or all roles, or </w:t>
      </w:r>
      <w:r w:rsidRPr="6D99534B" w:rsidR="5BFCB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think</w:t>
      </w:r>
      <w:del w:author="Brent Barker" w:date="2022-10-28T17:06:24.777Z" w:id="54954112">
        <w:r w:rsidRPr="6D99534B" w:rsidDel="5BFCB7C0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sz w:val="24"/>
            <w:szCs w:val="24"/>
          </w:rPr>
          <w:delText>ing</w:delText>
        </w:r>
      </w:del>
      <w:r w:rsidRPr="6D99534B" w:rsidR="5BFCB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of them more like functions that every team needs to carry out</w:t>
      </w:r>
      <w:r w:rsidRPr="6D99534B" w:rsidR="5BFCB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, and then reflecting on how the team executed each function.</w:t>
      </w:r>
    </w:p>
    <w:p w:rsidR="180B63DF" w:rsidP="25BBA7CE" w:rsidRDefault="180B63DF" w14:paraId="4DF4A7FC" w14:textId="3114BA66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 w:rsidR="180B63DF" w:rsidP="180B63DF" w:rsidRDefault="180B63DF" w14:paraId="44C83D0A" w14:textId="76A0D6F7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 w:rsidR="53261708" w:rsidP="013B7BC5" w:rsidRDefault="53261708" w14:paraId="440134D5" w14:textId="1B1E675D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013B7BC5" w:rsidR="532617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→ </w:t>
      </w:r>
      <w:r w:rsidRPr="013B7BC5" w:rsidR="1AD98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Add members to Canvas lab report assignment group</w:t>
      </w:r>
    </w:p>
    <w:p w:rsidR="013B7BC5" w:rsidP="180B63DF" w:rsidRDefault="013B7BC5" w14:paraId="64F9523E" w14:textId="6E2971A0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25BBA7CE" w:rsidR="14F05B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 xml:space="preserve">1. </w:t>
      </w:r>
      <w:r w:rsidRPr="25BBA7CE" w:rsidR="0268FC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On </w:t>
      </w:r>
      <w:hyperlink r:id="Rde962d07dc8f4716">
        <w:r w:rsidRPr="25BBA7CE" w:rsidR="0268FC8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olor w:val="862633"/>
            <w:sz w:val="24"/>
            <w:szCs w:val="24"/>
          </w:rPr>
          <w:t>Canvas</w:t>
        </w:r>
      </w:hyperlink>
      <w:r w:rsidRPr="25BBA7CE" w:rsidR="0268FC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862633"/>
          <w:sz w:val="24"/>
          <w:szCs w:val="24"/>
        </w:rPr>
        <w:t>,</w:t>
      </w:r>
      <w:r w:rsidRPr="25BBA7CE" w:rsidR="767A6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 navigate to the </w:t>
      </w:r>
      <w:r w:rsidRPr="25BBA7CE" w:rsidR="767A6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4"/>
          <w:szCs w:val="24"/>
        </w:rPr>
        <w:t>People</w:t>
      </w:r>
      <w:r w:rsidRPr="25BBA7CE" w:rsidR="767A6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 section, then to the “L3 Light Wave [number]” tab. </w:t>
      </w:r>
      <w:r>
        <w:br/>
      </w:r>
      <w:r w:rsidRPr="25BBA7CE" w:rsidR="767A6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Find a group that is not yet </w:t>
      </w:r>
      <w:r w:rsidRPr="25BBA7CE" w:rsidR="0C7C7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>used and</w:t>
      </w:r>
      <w:r w:rsidRPr="25BBA7CE" w:rsidR="767A6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 have each person in your group add themselves to that</w:t>
      </w:r>
      <w:r w:rsidRPr="25BBA7CE" w:rsidR="2A811C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25BBA7CE" w:rsidR="767A6A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>same lab group.</w:t>
      </w:r>
      <w:r>
        <w:br/>
      </w:r>
      <w:r>
        <w:br/>
      </w:r>
      <w:r w:rsidRPr="25BBA7CE" w:rsidR="3DDC14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(This enables group grading of your lab report. Only one person will </w:t>
      </w:r>
      <w:r w:rsidRPr="25BBA7CE" w:rsidR="3DDC14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>submit</w:t>
      </w:r>
      <w:r w:rsidRPr="25BBA7CE" w:rsidR="3DDC14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 the group report, and all members of the group will receive the grade and have access to view the graded assignment.)</w:t>
      </w:r>
    </w:p>
    <w:p w:rsidR="25BBA7CE" w:rsidRDefault="25BBA7CE" w14:paraId="16F6FB10" w14:textId="6C018F85">
      <w:r>
        <w:br w:type="page"/>
      </w:r>
    </w:p>
    <w:p w:rsidR="7DDC8C1E" w:rsidP="25BBA7CE" w:rsidRDefault="7DDC8C1E" w14:paraId="3C5E444A" w14:textId="533939C9">
      <w:pPr>
        <w:pStyle w:val="Normal"/>
        <w:spacing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2"/>
          <w:szCs w:val="32"/>
        </w:rPr>
      </w:pPr>
      <w:r w:rsidRPr="25BBA7CE" w:rsidR="18EB79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32"/>
          <w:szCs w:val="32"/>
        </w:rPr>
        <w:t xml:space="preserve">Observation and Experiment: Describing </w:t>
      </w:r>
      <w:r w:rsidRPr="25BBA7CE" w:rsidR="18EB79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2"/>
          <w:szCs w:val="32"/>
        </w:rPr>
        <w:t>Waves</w:t>
      </w:r>
      <w:r w:rsidRPr="25BBA7CE" w:rsidR="18EB79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32"/>
          <w:szCs w:val="32"/>
        </w:rPr>
        <w:t xml:space="preserve"> and </w:t>
      </w:r>
      <w:r w:rsidRPr="25BBA7CE" w:rsidR="403C5E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2"/>
          <w:szCs w:val="32"/>
        </w:rPr>
        <w:t>Particles</w:t>
      </w:r>
    </w:p>
    <w:p w:rsidR="61C52DF0" w:rsidP="6D99534B" w:rsidRDefault="61C52DF0" w14:paraId="78047779" w14:textId="77AC151B">
      <w:pPr>
        <w:pStyle w:val="Normal"/>
        <w:spacing w:after="100" w:afterAutospacing="off"/>
        <w:ind w:left="450" w:right="540" w:hanging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</w:pPr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In order to make predictions in the testing experiments with light, it will be helpful to determine </w:t>
      </w:r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  <w:t xml:space="preserve">what </w:t>
      </w:r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  <w:t xml:space="preserve">properties </w:t>
      </w:r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  <w:t>waves and particles have</w:t>
      </w:r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 in more </w:t>
      </w:r>
      <w:proofErr w:type="spellStart"/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>obv</w:t>
      </w:r>
      <w:proofErr w:type="spellEnd"/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>i</w:t>
      </w:r>
      <w:proofErr w:type="spellStart"/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>ous</w:t>
      </w:r>
      <w:proofErr w:type="spellEnd"/>
      <w:r w:rsidRPr="6D99534B" w:rsidR="7DDC8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 xml:space="preserve"> situations, so that these properties can be applied to less obvious situations with light.</w:t>
      </w:r>
    </w:p>
    <w:p w:rsidR="3202DA5C" w:rsidP="3202DA5C" w:rsidRDefault="3202DA5C" w14:paraId="1B413510" w14:textId="276C9293">
      <w:pPr>
        <w:pStyle w:val="Normal"/>
        <w:spacing w:after="100" w:afterAutospacing="off"/>
        <w:ind w:left="450" w:right="540" w:hanging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</w:pPr>
    </w:p>
    <w:p w:rsidR="183E23C5" w:rsidP="671E9492" w:rsidRDefault="183E23C5" w14:textId="5047A893" w14:paraId="574B61A2">
      <w:pPr>
        <w:pStyle w:val="Normal"/>
        <w:spacing w:after="0" w:afterAutospacing="off"/>
        <w:jc w:val="center"/>
      </w:pPr>
      <w:commentRangeStart w:id="1227005917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48615E" wp14:editId="7ACF467E">
                <wp:extent cx="3545205" cy="988061"/>
                <wp:effectExtent l="38100" t="76200" r="36195" b="2540"/>
                <wp:docPr xmlns:wp="http://schemas.openxmlformats.org/drawingml/2006/wordprocessingDrawing" id="1607810841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21480000">
                          <a:off x="0" y="0"/>
                          <a:ext cx="3545205" cy="988061"/>
                          <a:chOff x="0" y="0"/>
                          <a:chExt cx="3545205" cy="988061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0" y="0"/>
                            <a:ext cx="3545205" cy="770256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rgbClr val="C00000"/>
                            </a:solidFill>
                            <a:prstDash val="dot"/>
                          </a:ln>
                        </wps:spPr>
                        <wps:txbx>
                          <w:txbxContent>
                            <w:p w:rsidR="00405181" w:rsidP="00405181" w:rsidRDefault="00405181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Goal: Describe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</w:rPr>
                                <w:t>patterns of behavior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</w:rPr>
                                <w:t>waves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and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</w:rPr>
                                <w:t>particles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that can be used to differentiate between them.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308130" y="983056"/>
                            <a:ext cx="6593" cy="5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  <w:commentRangeEnd w:id="1227005917"/>
      <w:r>
        <w:rPr>
          <w:rStyle w:val="CommentReference"/>
        </w:rPr>
        <w:commentReference w:id="1227005917"/>
      </w:r>
    </w:p>
    <w:p w:rsidR="25BBA7CE" w:rsidP="25BBA7CE" w:rsidRDefault="25BBA7CE" w14:paraId="10BA54A7" w14:textId="654C3B76">
      <w:pPr>
        <w:pStyle w:val="Normal"/>
        <w:spacing w:after="100" w:afterAutospacing="off"/>
        <w:rPr>
          <w:sz w:val="32"/>
          <w:szCs w:val="32"/>
        </w:rPr>
      </w:pPr>
    </w:p>
    <w:p w:rsidR="1621F475" w:rsidP="60AAE9EC" w:rsidRDefault="1621F475" w14:paraId="777A0834" w14:textId="381B1F9C">
      <w:pPr>
        <w:pStyle w:val="Normal"/>
        <w:spacing w:after="100" w:afterAutospacing="off"/>
        <w:rPr>
          <w:sz w:val="32"/>
          <w:szCs w:val="32"/>
        </w:rPr>
      </w:pPr>
      <w:r w:rsidRPr="60AAE9EC" w:rsidR="1621F475">
        <w:rPr>
          <w:sz w:val="32"/>
          <w:szCs w:val="32"/>
        </w:rPr>
        <w:t xml:space="preserve">Available </w:t>
      </w:r>
      <w:proofErr w:type="gramStart"/>
      <w:r w:rsidRPr="60AAE9EC" w:rsidR="1621F475">
        <w:rPr>
          <w:sz w:val="32"/>
          <w:szCs w:val="32"/>
        </w:rPr>
        <w:t>equipment :</w:t>
      </w:r>
      <w:proofErr w:type="gramEnd"/>
      <w:proofErr w:type="gramStart"/>
      <w:proofErr w:type="gramEnd"/>
    </w:p>
    <w:p w:rsidR="1621F475" w:rsidP="6AA11DD6" w:rsidRDefault="1621F475" w14:paraId="3D656617" w14:textId="1842C34F">
      <w:pPr>
        <w:pStyle w:val="ListParagraph"/>
        <w:numPr>
          <w:ilvl w:val="0"/>
          <w:numId w:val="5"/>
        </w:numPr>
        <w:spacing w:after="0" w:afterAutospacing="off"/>
        <w:jc w:val="left"/>
        <w:rPr>
          <w:sz w:val="23"/>
          <w:szCs w:val="23"/>
        </w:rPr>
      </w:pPr>
      <w:r w:rsidRPr="6AA11DD6" w:rsidR="37810C1C">
        <w:rPr>
          <w:b w:val="1"/>
          <w:bCs w:val="1"/>
          <w:i w:val="0"/>
          <w:iCs w:val="0"/>
          <w:sz w:val="23"/>
          <w:szCs w:val="23"/>
        </w:rPr>
        <w:t>Two spheres of the same size and composition.</w:t>
      </w:r>
      <w:r>
        <w:br/>
      </w:r>
      <w:r w:rsidRPr="6AA11DD6" w:rsidR="37810C1C">
        <w:rPr>
          <w:sz w:val="23"/>
          <w:szCs w:val="23"/>
        </w:rPr>
        <w:t>Simulation with box where particles move towards each other and interact:</w:t>
      </w:r>
      <w:r>
        <w:br/>
      </w:r>
      <w:hyperlink r:id="R5517f9444ae648cc">
        <w:r w:rsidRPr="6AA11DD6" w:rsidR="37810C1C">
          <w:rPr>
            <w:rStyle w:val="Hyperlink"/>
            <w:sz w:val="23"/>
            <w:szCs w:val="23"/>
          </w:rPr>
          <w:t>https://phet.colorado.</w:t>
        </w:r>
        <w:r w:rsidRPr="6AA11DD6" w:rsidR="37810C1C">
          <w:rPr>
            <w:rStyle w:val="Hyperlink"/>
            <w:sz w:val="23"/>
            <w:szCs w:val="23"/>
          </w:rPr>
          <w:t>edu</w:t>
        </w:r>
        <w:r w:rsidRPr="6AA11DD6" w:rsidR="37810C1C">
          <w:rPr>
            <w:rStyle w:val="Hyperlink"/>
            <w:sz w:val="23"/>
            <w:szCs w:val="23"/>
          </w:rPr>
          <w:t>/sims/html/collision-lab/ latest/collision-lab_all.html</w:t>
        </w:r>
      </w:hyperlink>
      <w:r w:rsidRPr="6AA11DD6" w:rsidR="3D59FAB5">
        <w:rPr>
          <w:sz w:val="23"/>
          <w:szCs w:val="23"/>
        </w:rPr>
        <w:t xml:space="preserve"> </w:t>
      </w:r>
      <w:r>
        <w:br/>
      </w:r>
      <w:r w:rsidRPr="6AA11DD6" w:rsidR="37810C1C">
        <w:rPr>
          <w:sz w:val="23"/>
          <w:szCs w:val="23"/>
        </w:rPr>
        <w:t>(Select “Explore 2</w:t>
      </w:r>
      <w:r w:rsidRPr="6AA11DD6" w:rsidR="37810C1C">
        <w:rPr>
          <w:sz w:val="23"/>
          <w:szCs w:val="23"/>
        </w:rPr>
        <w:t>D”)</w:t>
      </w:r>
      <w:r w:rsidRPr="6AA11DD6" w:rsidR="37810C1C">
        <w:rPr>
          <w:sz w:val="23"/>
          <w:szCs w:val="23"/>
        </w:rPr>
        <w:t>)</w:t>
      </w:r>
      <w:r>
        <w:br/>
      </w:r>
    </w:p>
    <w:p w:rsidR="1621F475" w:rsidP="6AA11DD6" w:rsidRDefault="1621F475" w14:paraId="7217133A" w14:textId="703C4016">
      <w:pPr>
        <w:pStyle w:val="ListParagraph"/>
        <w:numPr>
          <w:ilvl w:val="0"/>
          <w:numId w:val="5"/>
        </w:numPr>
        <w:spacing w:after="0" w:afterAutospacing="off"/>
        <w:jc w:val="left"/>
        <w:rPr>
          <w:sz w:val="23"/>
          <w:szCs w:val="23"/>
        </w:rPr>
      </w:pPr>
      <w:r w:rsidRPr="6AA11DD6" w:rsidR="37810C1C">
        <w:rPr>
          <w:b w:val="1"/>
          <w:bCs w:val="1"/>
          <w:i w:val="0"/>
          <w:iCs w:val="0"/>
          <w:sz w:val="23"/>
          <w:szCs w:val="23"/>
        </w:rPr>
        <w:t>Ripple tank</w:t>
      </w:r>
      <w:r w:rsidRPr="6AA11DD6" w:rsidR="2652940C">
        <w:rPr>
          <w:b w:val="1"/>
          <w:bCs w:val="1"/>
          <w:i w:val="0"/>
          <w:iCs w:val="0"/>
          <w:sz w:val="23"/>
          <w:szCs w:val="23"/>
        </w:rPr>
        <w:t>.</w:t>
      </w:r>
      <w:r>
        <w:br/>
      </w:r>
      <w:r w:rsidRPr="6AA11DD6" w:rsidR="6D35131C">
        <w:rPr>
          <w:sz w:val="23"/>
          <w:szCs w:val="23"/>
        </w:rPr>
        <w:t>T</w:t>
      </w:r>
      <w:r w:rsidRPr="6AA11DD6" w:rsidR="37810C1C">
        <w:rPr>
          <w:sz w:val="23"/>
          <w:szCs w:val="23"/>
        </w:rPr>
        <w:t xml:space="preserve">ank of shallow water with set of plungers (to create waves) and walls that obstruct the path of waves (Simulation available here: </w:t>
      </w:r>
      <w:hyperlink r:id="R64d80be421d3471a">
        <w:r w:rsidRPr="6AA11DD6" w:rsidR="37810C1C">
          <w:rPr>
            <w:rStyle w:val="Hyperlink"/>
            <w:sz w:val="23"/>
            <w:szCs w:val="23"/>
          </w:rPr>
          <w:t>http://www.falstad.com/ripple/</w:t>
        </w:r>
      </w:hyperlink>
      <w:r w:rsidRPr="6AA11DD6" w:rsidR="37810C1C">
        <w:rPr>
          <w:sz w:val="23"/>
          <w:szCs w:val="23"/>
        </w:rPr>
        <w:t>)</w:t>
      </w:r>
      <w:r>
        <w:br/>
      </w:r>
    </w:p>
    <w:p w:rsidR="60AAE9EC" w:rsidP="25BBA7CE" w:rsidRDefault="60AAE9EC" w14:paraId="46BC3C22" w14:textId="7A34E569">
      <w:pPr>
        <w:pStyle w:val="ListParagraph"/>
        <w:numPr>
          <w:ilvl w:val="0"/>
          <w:numId w:val="5"/>
        </w:numPr>
        <w:spacing w:after="0" w:afterAutospacing="off"/>
        <w:jc w:val="left"/>
        <w:rPr>
          <w:sz w:val="23"/>
          <w:szCs w:val="23"/>
        </w:rPr>
      </w:pPr>
      <w:r w:rsidRPr="25BBA7CE" w:rsidR="05D42662">
        <w:rPr>
          <w:b w:val="1"/>
          <w:bCs w:val="1"/>
          <w:i w:val="0"/>
          <w:iCs w:val="0"/>
          <w:sz w:val="23"/>
          <w:szCs w:val="23"/>
        </w:rPr>
        <w:t>String attached to an oscillator</w:t>
      </w:r>
      <w:r w:rsidRPr="25BBA7CE" w:rsidR="17E99750">
        <w:rPr>
          <w:b w:val="1"/>
          <w:bCs w:val="1"/>
          <w:i w:val="0"/>
          <w:iCs w:val="0"/>
          <w:sz w:val="23"/>
          <w:szCs w:val="23"/>
        </w:rPr>
        <w:t>.</w:t>
      </w:r>
      <w:r w:rsidRPr="25BBA7CE" w:rsidR="05D42662">
        <w:rPr>
          <w:i w:val="1"/>
          <w:iCs w:val="1"/>
          <w:sz w:val="23"/>
          <w:szCs w:val="23"/>
        </w:rPr>
        <w:t xml:space="preserve"> </w:t>
      </w:r>
      <w:r>
        <w:br/>
      </w:r>
      <w:r w:rsidRPr="25BBA7CE" w:rsidR="05D42662">
        <w:rPr>
          <w:sz w:val="23"/>
          <w:szCs w:val="23"/>
        </w:rPr>
        <w:t>(Simulation</w:t>
      </w:r>
      <w:r w:rsidRPr="25BBA7CE" w:rsidR="66F6EA86">
        <w:rPr>
          <w:sz w:val="23"/>
          <w:szCs w:val="23"/>
        </w:rPr>
        <w:t xml:space="preserve"> available here</w:t>
      </w:r>
      <w:r w:rsidRPr="25BBA7CE" w:rsidR="05D42662">
        <w:rPr>
          <w:sz w:val="23"/>
          <w:szCs w:val="23"/>
        </w:rPr>
        <w:t>:</w:t>
      </w:r>
      <w:r>
        <w:br/>
      </w:r>
      <w:hyperlink r:id="Rfa4845b697564a09">
        <w:r w:rsidRPr="25BBA7CE" w:rsidR="05D42662">
          <w:rPr>
            <w:rStyle w:val="Hyperlink"/>
            <w:sz w:val="23"/>
            <w:szCs w:val="23"/>
          </w:rPr>
          <w:t>https://phet.colorado.edu/sims/html/wave-on-a-string/ latest/wave-on-a-</w:t>
        </w:r>
        <w:r w:rsidRPr="25BBA7CE" w:rsidR="05D42662">
          <w:rPr>
            <w:rStyle w:val="Hyperlink"/>
            <w:sz w:val="23"/>
            <w:szCs w:val="23"/>
          </w:rPr>
          <w:t>string_en</w:t>
        </w:r>
        <w:r w:rsidRPr="25BBA7CE" w:rsidR="05D42662">
          <w:rPr>
            <w:rStyle w:val="Hyperlink"/>
            <w:sz w:val="23"/>
            <w:szCs w:val="23"/>
          </w:rPr>
          <w:t>.html</w:t>
        </w:r>
      </w:hyperlink>
      <w:r w:rsidRPr="25BBA7CE" w:rsidR="05D42662">
        <w:rPr>
          <w:sz w:val="23"/>
          <w:szCs w:val="23"/>
        </w:rPr>
        <w:t>)</w:t>
      </w:r>
    </w:p>
    <w:p w:rsidR="60AAE9EC" w:rsidP="60AAE9EC" w:rsidRDefault="60AAE9EC" w14:paraId="553B8E9C" w14:textId="4499152B">
      <w:pPr>
        <w:pStyle w:val="Normal"/>
        <w:spacing w:after="0" w:afterAutospacing="off"/>
        <w:jc w:val="both"/>
        <w:rPr>
          <w:sz w:val="23"/>
          <w:szCs w:val="23"/>
        </w:rPr>
      </w:pPr>
    </w:p>
    <w:p w:rsidR="25BBA7CE" w:rsidP="25BBA7CE" w:rsidRDefault="25BBA7CE" w14:paraId="64EAD9A2" w14:textId="5D615CC7">
      <w:pPr>
        <w:pStyle w:val="Normal"/>
        <w:spacing w:after="0" w:afterAutospacing="off"/>
        <w:jc w:val="both"/>
        <w:rPr>
          <w:sz w:val="23"/>
          <w:szCs w:val="23"/>
        </w:rPr>
      </w:pPr>
    </w:p>
    <w:p w:rsidR="25BBA7CE" w:rsidP="25BBA7CE" w:rsidRDefault="25BBA7CE" w14:paraId="3E857AC5" w14:textId="4FA1EA08">
      <w:pPr>
        <w:pStyle w:val="Normal"/>
        <w:spacing w:after="0" w:afterAutospacing="off"/>
        <w:jc w:val="both"/>
        <w:rPr>
          <w:sz w:val="23"/>
          <w:szCs w:val="23"/>
        </w:rPr>
      </w:pPr>
    </w:p>
    <w:p w:rsidR="671E9492" w:rsidP="25BBA7CE" w:rsidRDefault="671E9492" w14:paraId="603768A0" w14:textId="6AEB6098">
      <w:pPr>
        <w:pStyle w:val="Normal"/>
        <w:spacing w:after="60" w:afterAutospacing="off"/>
        <w:jc w:val="both"/>
        <w:rPr>
          <w:i w:val="1"/>
          <w:iCs w:val="1"/>
          <w:sz w:val="32"/>
          <w:szCs w:val="32"/>
        </w:rPr>
      </w:pPr>
      <w:r w:rsidRPr="25BBA7CE" w:rsidR="6D48B131">
        <w:rPr>
          <w:i w:val="1"/>
          <w:iCs w:val="1"/>
          <w:sz w:val="32"/>
          <w:szCs w:val="32"/>
        </w:rPr>
        <w:t>What happens when their paths intersect?</w:t>
      </w:r>
    </w:p>
    <w:p w:rsidR="530F9751" w:rsidP="25BBA7CE" w:rsidRDefault="530F9751" w14:textId="275BD462" w14:paraId="33BD60CC">
      <w:pPr>
        <w:pStyle w:val="Normal"/>
        <w:spacing w:after="0" w:afterAutospacing="off"/>
        <w:jc w:val="left"/>
        <w:rPr>
          <w:i w:val="1"/>
          <w:iCs w:val="1"/>
          <w:sz w:val="20"/>
          <w:szCs w:val="20"/>
        </w:rPr>
      </w:pPr>
      <w:r w:rsidRPr="00FD846C" w:rsidR="0F40724C">
        <w:rPr>
          <w:b w:val="1"/>
          <w:bCs w:val="1"/>
          <w:sz w:val="24"/>
          <w:szCs w:val="24"/>
        </w:rPr>
        <w:t xml:space="preserve">2.</w:t>
      </w:r>
      <w:r w:rsidRPr="671E9492" w:rsidR="0F40724C">
        <w:rPr>
          <w:sz w:val="24"/>
          <w:szCs w:val="24"/>
        </w:rPr>
        <w:t xml:space="preserve"> As a demonstration of particles, roll two balls towards each other so that they interact with each other. </w:t>
      </w:r>
      <w:r>
        <w:br/>
      </w:r>
      <w:r>
        <w:br/>
      </w:r>
      <w:r w:rsidRPr="25BBA7CE" w:rsidR="0F40724C">
        <w:rPr>
          <w:b w:val="1"/>
          <w:bCs w:val="1"/>
          <w:i w:val="0"/>
          <w:iCs w:val="0"/>
          <w:sz w:val="24"/>
          <w:szCs w:val="24"/>
        </w:rPr>
        <w:t xml:space="preserve">How are their motions different</w:t>
      </w:r>
      <w:r w:rsidRPr="25BBA7CE" w:rsidR="0F40724C">
        <w:rPr>
          <w:i w:val="0"/>
          <w:iCs w:val="0"/>
          <w:sz w:val="24"/>
          <w:szCs w:val="24"/>
        </w:rPr>
        <w:t xml:space="preserve"> after the interaction?</w:t>
      </w:r>
      <w:r w:rsidRPr="25BBA7CE" w:rsidR="0F40724C">
        <w:rPr>
          <w:i w:val="1"/>
          <w:iCs w:val="1"/>
          <w:sz w:val="24"/>
          <w:szCs w:val="24"/>
        </w:rPr>
        <w:t xml:space="preserve"> </w:t>
      </w:r>
      <w:r>
        <w:br/>
      </w:r>
      <w:r>
        <w:br/>
      </w:r>
      <w:r w:rsidRPr="25BBA7CE" w:rsidR="0F40724C">
        <w:rPr>
          <w:i w:val="1"/>
          <w:iCs w:val="1"/>
          <w:sz w:val="20"/>
          <w:szCs w:val="20"/>
        </w:rPr>
        <w:t xml:space="preserve">(Note: this may seem </w:t>
      </w:r>
      <w:r w:rsidRPr="25BBA7CE" w:rsidR="0F40724C">
        <w:rPr>
          <w:i w:val="1"/>
          <w:iCs w:val="1"/>
          <w:sz w:val="20"/>
          <w:szCs w:val="20"/>
        </w:rPr>
        <w:t>obvious, since</w:t>
      </w:r>
      <w:r w:rsidRPr="25BBA7CE" w:rsidR="0F40724C">
        <w:rPr>
          <w:i w:val="1"/>
          <w:iCs w:val="1"/>
          <w:sz w:val="20"/>
          <w:szCs w:val="20"/>
        </w:rPr>
        <w:t xml:space="preserve"> we are used</w:t>
      </w:r>
      <w:r w:rsidRPr="25BBA7CE" w:rsidR="0F40724C">
        <w:rPr>
          <w:i w:val="1"/>
          <w:iCs w:val="1"/>
          <w:sz w:val="20"/>
          <w:szCs w:val="20"/>
        </w:rPr>
        <w:t xml:space="preserve"> to seeing this type of behavior in our everyday lives.)</w:t>
      </w:r>
      <w:r w:rsidR="671E9492">
        <w:drawing>
          <wp:anchor distT="0" distB="0" distL="114300" distR="114300" simplePos="0" relativeHeight="251658240" behindDoc="0" locked="0" layoutInCell="1" allowOverlap="1" wp14:editId="79F747FE" wp14:anchorId="4E478F6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90750" cy="1314450"/>
            <wp:effectExtent l="0" t="0" r="0" b="0"/>
            <wp:wrapSquare wrapText="bothSides"/>
            <wp:docPr id="1709840365" name="" descr="A pool cue is about to hit a white cue ball into a red billiard ball marked &quot;3&quot;. What will happen when their paths intersect?" title="Particle Interac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479f4675743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5BBA7CE" w:rsidRDefault="25BBA7CE" w14:paraId="43157B1C" w14:textId="6AE5026E">
      <w:r>
        <w:br w:type="page"/>
      </w:r>
    </w:p>
    <w:p w:rsidR="671E9492" w:rsidP="25BBA7CE" w:rsidRDefault="671E9492" w14:paraId="054161D9" w14:textId="4856D800">
      <w:pPr>
        <w:pStyle w:val="Normal"/>
        <w:spacing w:after="200" w:afterAutospacing="off"/>
        <w:jc w:val="left"/>
        <w:rPr>
          <w:i w:val="1"/>
          <w:iCs w:val="1"/>
          <w:sz w:val="24"/>
          <w:szCs w:val="24"/>
        </w:rPr>
      </w:pPr>
      <w:r w:rsidRPr="38CA9F86" w:rsidR="32ED60BA">
        <w:rPr>
          <w:b w:val="1"/>
          <w:bCs w:val="1"/>
          <w:sz w:val="24"/>
          <w:szCs w:val="24"/>
        </w:rPr>
        <w:t xml:space="preserve">3.</w:t>
      </w:r>
      <w:r w:rsidRPr="38CA9F86" w:rsidR="32ED60BA">
        <w:rPr>
          <w:sz w:val="24"/>
          <w:szCs w:val="24"/>
        </w:rPr>
        <w:t xml:space="preserve"> </w:t>
      </w:r>
      <w:r w:rsidRPr="38CA9F86" w:rsidR="1B676758">
        <w:rPr>
          <w:sz w:val="24"/>
          <w:szCs w:val="24"/>
        </w:rPr>
        <w:t>Surface waves in water are an everyday example of waves</w:t>
      </w:r>
      <w:r w:rsidRPr="38CA9F86" w:rsidR="1B676758">
        <w:rPr>
          <w:sz w:val="24"/>
          <w:szCs w:val="24"/>
        </w:rPr>
        <w:t>.</w:t>
      </w:r>
      <w:r>
        <w:br/>
      </w:r>
      <w:r>
        <w:br/>
      </w:r>
      <w:r w:rsidRPr="38CA9F86" w:rsidR="1B676758">
        <w:rPr>
          <w:sz w:val="24"/>
          <w:szCs w:val="24"/>
        </w:rPr>
        <w:t xml:space="preserve">In the ripple tank, follow your TA’s instructions to </w:t>
      </w:r>
      <w:r w:rsidRPr="25BBA7CE" w:rsidR="1B676758">
        <w:rPr>
          <w:b w:val="1"/>
          <w:bCs w:val="1"/>
          <w:sz w:val="24"/>
          <w:szCs w:val="24"/>
        </w:rPr>
        <w:t>set 1 or 2</w:t>
      </w:r>
      <w:r>
        <w:br/>
      </w:r>
      <w:r w:rsidRPr="25BBA7CE" w:rsidR="1B676758">
        <w:rPr>
          <w:b w:val="1"/>
          <w:bCs w:val="1"/>
          <w:sz w:val="24"/>
          <w:szCs w:val="24"/>
        </w:rPr>
        <w:t>plungers</w:t>
      </w:r>
      <w:r w:rsidRPr="38CA9F86" w:rsidR="1B676758">
        <w:rPr>
          <w:sz w:val="24"/>
          <w:szCs w:val="24"/>
        </w:rPr>
        <w:t xml:space="preserve"> and </w:t>
      </w:r>
      <w:r w:rsidRPr="25BBA7CE" w:rsidR="1B676758">
        <w:rPr>
          <w:b w:val="1"/>
          <w:bCs w:val="1"/>
          <w:sz w:val="24"/>
          <w:szCs w:val="24"/>
        </w:rPr>
        <w:t>watch the wave crests</w:t>
      </w:r>
      <w:r w:rsidRPr="38CA9F86" w:rsidR="1B676758">
        <w:rPr>
          <w:sz w:val="24"/>
          <w:szCs w:val="24"/>
        </w:rPr>
        <w:t xml:space="preserve"> (light color) expand</w:t>
      </w:r>
      <w:r w:rsidRPr="38CA9F86" w:rsidR="66D59B4D">
        <w:rPr>
          <w:sz w:val="24"/>
          <w:szCs w:val="24"/>
        </w:rPr>
        <w:t xml:space="preserve"> </w:t>
      </w:r>
      <w:r w:rsidRPr="38CA9F86" w:rsidR="1B676758">
        <w:rPr>
          <w:sz w:val="24"/>
          <w:szCs w:val="24"/>
        </w:rPr>
        <w:t>away</w:t>
      </w:r>
      <w:r>
        <w:br/>
      </w:r>
      <w:r w:rsidRPr="38CA9F86" w:rsidR="1B676758">
        <w:rPr>
          <w:sz w:val="24"/>
          <w:szCs w:val="24"/>
        </w:rPr>
        <w:t>from the source,</w:t>
      </w:r>
      <w:r w:rsidRPr="38CA9F86" w:rsidR="1234580B">
        <w:rPr>
          <w:sz w:val="24"/>
          <w:szCs w:val="24"/>
        </w:rPr>
        <w:t xml:space="preserve"> </w:t>
      </w:r>
      <w:r w:rsidRPr="38CA9F86" w:rsidR="1B676758">
        <w:rPr>
          <w:sz w:val="24"/>
          <w:szCs w:val="24"/>
        </w:rPr>
        <w:t xml:space="preserve">a plunger </w:t>
      </w:r>
      <w:proofErr w:type="gramStart"/>
      <w:r w:rsidRPr="38CA9F86" w:rsidR="1B676758">
        <w:rPr>
          <w:sz w:val="24"/>
          <w:szCs w:val="24"/>
        </w:rPr>
        <w:t>pushing</w:t>
      </w:r>
      <w:proofErr w:type="gramEnd"/>
      <w:r w:rsidRPr="38CA9F86" w:rsidR="1B676758">
        <w:rPr>
          <w:sz w:val="24"/>
          <w:szCs w:val="24"/>
        </w:rPr>
        <w:t xml:space="preserve"> down and up</w:t>
      </w:r>
      <w:r w:rsidRPr="38CA9F86" w:rsidR="17B36C50">
        <w:rPr>
          <w:sz w:val="24"/>
          <w:szCs w:val="24"/>
        </w:rPr>
        <w:t xml:space="preserve"> </w:t>
      </w:r>
      <w:r w:rsidRPr="38CA9F86" w:rsidR="1B676758">
        <w:rPr>
          <w:sz w:val="24"/>
          <w:szCs w:val="24"/>
        </w:rPr>
        <w:t>in the water</w:t>
      </w:r>
      <w:r w:rsidRPr="38CA9F86" w:rsidR="4971E40A">
        <w:rPr>
          <w:sz w:val="24"/>
          <w:szCs w:val="24"/>
        </w:rPr>
        <w:t>.</w:t>
      </w:r>
      <w:r w:rsidR="00FD846C">
        <w:drawing>
          <wp:anchor distT="0" distB="0" distL="114300" distR="114300" simplePos="0" relativeHeight="251658240" behindDoc="0" locked="0" layoutInCell="1" allowOverlap="1" wp14:editId="2B044F01" wp14:anchorId="6B6ACD8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04853" cy="1104603"/>
            <wp:effectExtent l="9525" t="9525" r="9525" b="9525"/>
            <wp:wrapSquare wrapText="bothSides"/>
            <wp:docPr id="1812726264" name="" descr="A droplet causes ripples on the surface of a pool of water. How will these interact with each other?" title="Wave interac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439b851d44d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04853" cy="110460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Pr="25BBA7CE" w:rsidR="1D970217">
        <w:rPr>
          <w:b w:val="1"/>
          <w:bCs w:val="1"/>
          <w:sz w:val="24"/>
          <w:szCs w:val="24"/>
        </w:rPr>
        <w:t>Dip a spare plunger</w:t>
      </w:r>
      <w:r w:rsidRPr="38CA9F86" w:rsidR="1D970217">
        <w:rPr>
          <w:sz w:val="24"/>
          <w:szCs w:val="24"/>
        </w:rPr>
        <w:t xml:space="preserve"> into the water to create a ripple (a singl</w:t>
      </w:r>
      <w:r w:rsidRPr="38CA9F86" w:rsidR="5CA67DE3">
        <w:rPr>
          <w:sz w:val="24"/>
          <w:szCs w:val="24"/>
        </w:rPr>
        <w:t xml:space="preserve">e </w:t>
      </w:r>
      <w:r w:rsidRPr="38CA9F86" w:rsidR="1D970217">
        <w:rPr>
          <w:sz w:val="24"/>
          <w:szCs w:val="24"/>
        </w:rPr>
        <w:t xml:space="preserve">wave crest), or in the simulation, </w:t>
      </w:r>
      <w:r w:rsidRPr="25BBA7CE" w:rsidR="1D970217">
        <w:rPr>
          <w:b w:val="1"/>
          <w:bCs w:val="1"/>
          <w:sz w:val="24"/>
          <w:szCs w:val="24"/>
        </w:rPr>
        <w:t>click anywhere in the tank</w:t>
      </w:r>
      <w:r w:rsidRPr="38CA9F86" w:rsidR="1D970217">
        <w:rPr>
          <w:sz w:val="24"/>
          <w:szCs w:val="24"/>
        </w:rPr>
        <w:t>.</w:t>
      </w:r>
      <w:r>
        <w:br/>
      </w:r>
      <w:r>
        <w:br/>
      </w:r>
      <w:r w:rsidRPr="38CA9F86" w:rsidR="1D970217">
        <w:rPr>
          <w:b w:val="1"/>
          <w:bCs w:val="1"/>
          <w:sz w:val="24"/>
          <w:szCs w:val="24"/>
        </w:rPr>
        <w:t>Observe and record</w:t>
      </w:r>
      <w:r w:rsidRPr="38CA9F86" w:rsidR="1D970217">
        <w:rPr>
          <w:sz w:val="24"/>
          <w:szCs w:val="24"/>
        </w:rPr>
        <w:t xml:space="preserve"> what happens </w:t>
      </w:r>
      <w:r w:rsidRPr="38CA9F86" w:rsidR="1D970217">
        <w:rPr>
          <w:b w:val="1"/>
          <w:bCs w:val="1"/>
          <w:sz w:val="24"/>
          <w:szCs w:val="24"/>
        </w:rPr>
        <w:t xml:space="preserve">when the ripple</w:t>
      </w:r>
      <w:r w:rsidRPr="38CA9F86" w:rsidR="66A306F7">
        <w:rPr>
          <w:b w:val="1"/>
          <w:bCs w:val="1"/>
          <w:sz w:val="24"/>
          <w:szCs w:val="24"/>
        </w:rPr>
        <w:t xml:space="preserve"> </w:t>
      </w:r>
      <w:r w:rsidRPr="38CA9F86" w:rsidR="1D970217">
        <w:rPr>
          <w:b w:val="1"/>
          <w:bCs w:val="1"/>
          <w:sz w:val="24"/>
          <w:szCs w:val="24"/>
        </w:rPr>
        <w:t xml:space="preserve">approaches each wave crest and interacts</w:t>
      </w:r>
      <w:r w:rsidRPr="38CA9F86" w:rsidR="1D970217">
        <w:rPr>
          <w:sz w:val="24"/>
          <w:szCs w:val="24"/>
        </w:rPr>
        <w:t xml:space="preserve">.</w:t>
      </w:r>
      <w:r>
        <w:br/>
      </w:r>
      <w:r w:rsidRPr="25BBA7CE" w:rsidR="1D970217">
        <w:rPr>
          <w:b w:val="1"/>
          <w:bCs w:val="1"/>
          <w:i w:val="0"/>
          <w:iCs w:val="0"/>
          <w:sz w:val="24"/>
          <w:szCs w:val="24"/>
        </w:rPr>
        <w:t>How are the ripple and wave motions different</w:t>
      </w:r>
      <w:r w:rsidRPr="25BBA7CE" w:rsidR="1D970217">
        <w:rPr>
          <w:i w:val="0"/>
          <w:iCs w:val="0"/>
          <w:sz w:val="24"/>
          <w:szCs w:val="24"/>
        </w:rPr>
        <w:t xml:space="preserve"> after the interaction?</w:t>
      </w:r>
    </w:p>
    <w:p w:rsidR="38CA9F86" w:rsidP="25BBA7CE" w:rsidRDefault="38CA9F86" w14:paraId="6522B300" w14:textId="33E71D81">
      <w:pPr>
        <w:pStyle w:val="Normal"/>
        <w:spacing w:after="200" w:afterAutospacing="off"/>
        <w:jc w:val="left"/>
        <w:rPr>
          <w:i w:val="0"/>
          <w:iCs w:val="0"/>
          <w:sz w:val="24"/>
          <w:szCs w:val="24"/>
        </w:rPr>
      </w:pPr>
      <w:r w:rsidRPr="25BBA7CE" w:rsidR="3DBCC0B1">
        <w:rPr>
          <w:b w:val="1"/>
          <w:bCs w:val="1"/>
          <w:i w:val="0"/>
          <w:iCs w:val="0"/>
          <w:sz w:val="24"/>
          <w:szCs w:val="24"/>
        </w:rPr>
        <w:t>4.</w:t>
      </w:r>
      <w:r w:rsidRPr="25BBA7CE" w:rsidR="3DBCC0B1">
        <w:rPr>
          <w:i w:val="0"/>
          <w:iCs w:val="0"/>
          <w:sz w:val="24"/>
          <w:szCs w:val="24"/>
        </w:rPr>
        <w:t xml:space="preserve"> For the case of two plungers bobbing up and down, </w:t>
      </w:r>
      <w:r w:rsidRPr="25BBA7CE" w:rsidR="3DBCC0B1">
        <w:rPr>
          <w:b w:val="1"/>
          <w:bCs w:val="1"/>
          <w:i w:val="0"/>
          <w:iCs w:val="0"/>
          <w:sz w:val="24"/>
          <w:szCs w:val="24"/>
        </w:rPr>
        <w:t>observe and record</w:t>
      </w:r>
      <w:r w:rsidRPr="25BBA7CE" w:rsidR="3DBCC0B1">
        <w:rPr>
          <w:i w:val="0"/>
          <w:iCs w:val="0"/>
          <w:sz w:val="24"/>
          <w:szCs w:val="24"/>
        </w:rPr>
        <w:t xml:space="preserve"> what happens to the </w:t>
      </w:r>
      <w:r w:rsidRPr="25BBA7CE" w:rsidR="3DBCC0B1">
        <w:rPr>
          <w:b w:val="1"/>
          <w:bCs w:val="1"/>
          <w:i w:val="0"/>
          <w:iCs w:val="0"/>
          <w:sz w:val="24"/>
          <w:szCs w:val="24"/>
        </w:rPr>
        <w:t>wave crests as they overlap</w:t>
      </w:r>
      <w:r w:rsidRPr="25BBA7CE" w:rsidR="3DBCC0B1">
        <w:rPr>
          <w:i w:val="0"/>
          <w:iCs w:val="0"/>
          <w:sz w:val="24"/>
          <w:szCs w:val="24"/>
        </w:rPr>
        <w:t xml:space="preserve">. </w:t>
      </w:r>
      <w:r w:rsidRPr="25BBA7CE" w:rsidR="3DBCC0B1">
        <w:rPr>
          <w:b w:val="1"/>
          <w:bCs w:val="1"/>
          <w:i w:val="0"/>
          <w:iCs w:val="0"/>
          <w:sz w:val="24"/>
          <w:szCs w:val="24"/>
        </w:rPr>
        <w:t>What patterns</w:t>
      </w:r>
      <w:r w:rsidRPr="25BBA7CE" w:rsidR="3DBCC0B1">
        <w:rPr>
          <w:i w:val="0"/>
          <w:iCs w:val="0"/>
          <w:sz w:val="24"/>
          <w:szCs w:val="24"/>
        </w:rPr>
        <w:t xml:space="preserve"> do they create?</w:t>
      </w:r>
    </w:p>
    <w:p w:rsidR="150184B1" w:rsidP="25BBA7CE" w:rsidRDefault="150184B1" w14:paraId="1A852AAA" w14:textId="1B08165B">
      <w:pPr>
        <w:pStyle w:val="Normal"/>
        <w:spacing w:after="200" w:afterAutospacing="off"/>
        <w:jc w:val="left"/>
      </w:pPr>
      <w:r w:rsidRPr="25BBA7CE" w:rsidR="150184B1">
        <w:rPr>
          <w:b w:val="1"/>
          <w:bCs w:val="1"/>
          <w:i w:val="0"/>
          <w:iCs w:val="0"/>
          <w:sz w:val="24"/>
          <w:szCs w:val="24"/>
        </w:rPr>
        <w:t xml:space="preserve">5. </w:t>
      </w:r>
      <w:r w:rsidRPr="25BBA7CE" w:rsidR="150184B1">
        <w:rPr>
          <w:b w:val="1"/>
          <w:bCs w:val="1"/>
          <w:i w:val="0"/>
          <w:iCs w:val="0"/>
          <w:sz w:val="24"/>
          <w:szCs w:val="24"/>
        </w:rPr>
        <w:t xml:space="preserve">Summarize the difference </w:t>
      </w:r>
      <w:r w:rsidRPr="25BBA7CE" w:rsidR="150184B1">
        <w:rPr>
          <w:b w:val="0"/>
          <w:bCs w:val="0"/>
          <w:i w:val="0"/>
          <w:iCs w:val="0"/>
          <w:sz w:val="24"/>
          <w:szCs w:val="24"/>
        </w:rPr>
        <w:t xml:space="preserve">between </w:t>
      </w:r>
      <w:r w:rsidRPr="25BBA7CE" w:rsidR="150184B1">
        <w:rPr>
          <w:b w:val="1"/>
          <w:bCs w:val="1"/>
          <w:i w:val="0"/>
          <w:iCs w:val="0"/>
          <w:sz w:val="24"/>
          <w:szCs w:val="24"/>
        </w:rPr>
        <w:t xml:space="preserve">particles </w:t>
      </w:r>
      <w:r w:rsidRPr="25BBA7CE" w:rsidR="150184B1">
        <w:rPr>
          <w:b w:val="0"/>
          <w:bCs w:val="0"/>
          <w:i w:val="0"/>
          <w:iCs w:val="0"/>
          <w:sz w:val="24"/>
          <w:szCs w:val="24"/>
        </w:rPr>
        <w:t xml:space="preserve">and </w:t>
      </w:r>
      <w:r w:rsidRPr="25BBA7CE" w:rsidR="150184B1">
        <w:rPr>
          <w:b w:val="1"/>
          <w:bCs w:val="1"/>
          <w:i w:val="0"/>
          <w:iCs w:val="0"/>
          <w:sz w:val="24"/>
          <w:szCs w:val="24"/>
        </w:rPr>
        <w:t>waves</w:t>
      </w:r>
      <w:r w:rsidRPr="25BBA7CE" w:rsidR="150184B1">
        <w:rPr>
          <w:i w:val="0"/>
          <w:iCs w:val="0"/>
          <w:sz w:val="24"/>
          <w:szCs w:val="24"/>
        </w:rPr>
        <w:t xml:space="preserve"> in this case.</w:t>
      </w:r>
    </w:p>
    <w:p w:rsidR="25BBA7CE" w:rsidP="25BBA7CE" w:rsidRDefault="25BBA7CE" w14:paraId="0A74E1DE" w14:textId="2C5B2232">
      <w:pPr>
        <w:pStyle w:val="Normal"/>
        <w:spacing w:after="160" w:afterAutospacing="off"/>
        <w:rPr>
          <w:i w:val="1"/>
          <w:iCs w:val="1"/>
          <w:sz w:val="32"/>
          <w:szCs w:val="32"/>
        </w:rPr>
      </w:pPr>
      <w:r>
        <w:br/>
      </w:r>
      <w:r w:rsidRPr="25BBA7CE" w:rsidR="2ADFEF46">
        <w:rPr>
          <w:i w:val="1"/>
          <w:iCs w:val="1"/>
          <w:sz w:val="32"/>
          <w:szCs w:val="32"/>
        </w:rPr>
        <w:t>How do they deliver energy?</w:t>
      </w:r>
    </w:p>
    <w:p w:rsidR="2ADFEF46" w:rsidP="25BBA7CE" w:rsidRDefault="2ADFEF46" w14:paraId="5CE154F3" w14:textId="5D1B43F2">
      <w:pPr>
        <w:pStyle w:val="Normal"/>
        <w:spacing w:after="160" w:afterAutospacing="off"/>
        <w:rPr>
          <w:i w:val="0"/>
          <w:iCs w:val="0"/>
          <w:sz w:val="32"/>
          <w:szCs w:val="32"/>
        </w:rPr>
      </w:pP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6. </w:t>
      </w:r>
      <w:r w:rsidRPr="25BBA7CE" w:rsidR="2ADFEF46">
        <w:rPr>
          <w:i w:val="0"/>
          <w:iCs w:val="0"/>
          <w:sz w:val="24"/>
          <w:szCs w:val="24"/>
        </w:rPr>
        <w:t xml:space="preserve">With the wave on a string simulation,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click “loose end”</w:t>
      </w:r>
      <w:r w:rsidRPr="25BBA7CE" w:rsidR="2ADFEF46">
        <w:rPr>
          <w:i w:val="0"/>
          <w:iCs w:val="0"/>
          <w:sz w:val="24"/>
          <w:szCs w:val="24"/>
        </w:rPr>
        <w:t xml:space="preserve"> on the right side, then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click and drag</w:t>
      </w:r>
      <w:r w:rsidRPr="25BBA7CE" w:rsidR="2ADFEF46">
        <w:rPr>
          <w:i w:val="0"/>
          <w:iCs w:val="0"/>
          <w:sz w:val="24"/>
          <w:szCs w:val="24"/>
        </w:rPr>
        <w:t xml:space="preserve"> the wrench to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see how it moves the string</w:t>
      </w:r>
      <w:r w:rsidRPr="25BBA7CE" w:rsidR="2ADFEF46">
        <w:rPr>
          <w:i w:val="0"/>
          <w:iCs w:val="0"/>
          <w:sz w:val="24"/>
          <w:szCs w:val="24"/>
        </w:rPr>
        <w:t>.</w:t>
      </w:r>
    </w:p>
    <w:p w:rsidR="38CA9F86" w:rsidP="25BBA7CE" w:rsidRDefault="38CA9F86" w14:paraId="2EF75BE9" w14:textId="37BCB13F">
      <w:pPr>
        <w:pStyle w:val="Normal"/>
        <w:spacing w:after="160" w:afterAutospacing="off"/>
        <w:jc w:val="left"/>
        <w:rPr>
          <w:i w:val="0"/>
          <w:iCs w:val="0"/>
          <w:sz w:val="24"/>
          <w:szCs w:val="24"/>
        </w:rPr>
      </w:pP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7.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Select “Oscillate”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 on the left side of the screen.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Reduce the amplitude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 to about 0.2 cm. Reduce the frequency to exactly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1.47 Hz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>. Reduce the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 damping to “None”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>.</w:t>
      </w:r>
    </w:p>
    <w:p w:rsidR="38CA9F86" w:rsidP="25BBA7CE" w:rsidRDefault="38CA9F86" w14:paraId="5D377502" w14:textId="19E8606C">
      <w:pPr>
        <w:pStyle w:val="Normal"/>
        <w:spacing w:after="160" w:afterAutospacing="off"/>
        <w:jc w:val="left"/>
        <w:rPr>
          <w:b w:val="0"/>
          <w:bCs w:val="0"/>
          <w:i w:val="0"/>
          <w:iCs w:val="0"/>
          <w:sz w:val="24"/>
          <w:szCs w:val="24"/>
        </w:rPr>
      </w:pP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8. Press “Restart” 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>to reset the string to neutral.</w:t>
      </w:r>
    </w:p>
    <w:p w:rsidR="38CA9F86" w:rsidP="25BBA7CE" w:rsidRDefault="38CA9F86" w14:paraId="688D0892" w14:textId="36C5BB71">
      <w:pPr>
        <w:pStyle w:val="Normal"/>
        <w:spacing w:after="160" w:afterAutospacing="off"/>
        <w:jc w:val="left"/>
        <w:rPr>
          <w:b w:val="0"/>
          <w:bCs w:val="0"/>
          <w:i w:val="0"/>
          <w:iCs w:val="0"/>
          <w:sz w:val="24"/>
          <w:szCs w:val="24"/>
        </w:rPr>
      </w:pP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9. 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Watch what happens as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the wave delivers energy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to the ring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 at the right. Does the wave deliver energy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continuously 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or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>in short bursts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 xml:space="preserve">? Is there a </w:t>
      </w:r>
      <w:r w:rsidRPr="25BBA7CE" w:rsidR="2ADFEF46">
        <w:rPr>
          <w:b w:val="1"/>
          <w:bCs w:val="1"/>
          <w:i w:val="0"/>
          <w:iCs w:val="0"/>
          <w:sz w:val="24"/>
          <w:szCs w:val="24"/>
        </w:rPr>
        <w:t xml:space="preserve">minimum amplitude </w:t>
      </w:r>
      <w:r w:rsidRPr="25BBA7CE" w:rsidR="2ADFEF46">
        <w:rPr>
          <w:b w:val="0"/>
          <w:bCs w:val="0"/>
          <w:i w:val="0"/>
          <w:iCs w:val="0"/>
          <w:sz w:val="24"/>
          <w:szCs w:val="24"/>
        </w:rPr>
        <w:t>needed to start the ring in motion?</w:t>
      </w:r>
    </w:p>
    <w:p w:rsidR="1B771FAB" w:rsidP="25BBA7CE" w:rsidRDefault="1B771FAB" w14:textId="6AD673B3" w14:paraId="6728A66D">
      <w:pPr>
        <w:pStyle w:val="Normal"/>
        <w:spacing w:after="160" w:afterAutospacing="off"/>
        <w:jc w:val="left"/>
        <w:rPr>
          <w:b w:val="1"/>
          <w:bCs w:val="1"/>
          <w:i w:val="0"/>
          <w:iCs w:val="0"/>
          <w:sz w:val="24"/>
          <w:szCs w:val="24"/>
        </w:rPr>
      </w:pPr>
      <w:r w:rsidR="1B771FAB">
        <w:drawing>
          <wp:anchor distT="0" distB="0" distL="114300" distR="114300" simplePos="0" relativeHeight="251658240" behindDoc="0" locked="0" layoutInCell="1" allowOverlap="1" wp14:editId="38FB1841" wp14:anchorId="02204B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85875" cy="1285875"/>
            <wp:effectExtent l="0" t="0" r="0" b="0"/>
            <wp:wrapSquare wrapText="bothSides"/>
            <wp:docPr id="765008198" name="" descr="6 orange basketballs sit in a loose white gym bag" title="A bag of basketball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aea4207b54d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5BBA7CE" w:rsidR="65534F82">
        <w:rPr>
          <w:b w:val="1"/>
          <w:bCs w:val="1"/>
          <w:i w:val="0"/>
          <w:iCs w:val="0"/>
          <w:sz w:val="24"/>
          <w:szCs w:val="24"/>
        </w:rPr>
        <w:t xml:space="preserve">10. 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In contrast to this, </w:t>
      </w:r>
      <w:r w:rsidRPr="25BBA7CE" w:rsidR="65534F82">
        <w:rPr>
          <w:b w:val="1"/>
          <w:bCs w:val="1"/>
          <w:i w:val="0"/>
          <w:iCs w:val="0"/>
          <w:sz w:val="24"/>
          <w:szCs w:val="24"/>
        </w:rPr>
        <w:t>consider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 the following example of particles: </w:t>
      </w:r>
      <w:r>
        <w:br/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Imagine that you have a bag of </w:t>
      </w:r>
      <w:proofErr w:type="gramStart"/>
      <w:r w:rsidRPr="25BBA7CE" w:rsidR="65534F82">
        <w:rPr>
          <w:b w:val="0"/>
          <w:bCs w:val="0"/>
          <w:i w:val="0"/>
          <w:iCs w:val="0"/>
          <w:sz w:val="24"/>
          <w:szCs w:val="24"/>
        </w:rPr>
        <w:t>basketballs</w:t>
      </w:r>
      <w:proofErr w:type="gramEnd"/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 and a friend is sitting on a chair on wheels, which is resting on a carpet. If you toss the ball gently to them, they 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don’t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 budge at all. But if you toss a ball fast enough, it pushes them back.</w:t>
      </w:r>
      <w:r>
        <w:br/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Does this deliver energy </w:t>
      </w:r>
      <w:r w:rsidRPr="25BBA7CE" w:rsidR="65534F82">
        <w:rPr>
          <w:b w:val="1"/>
          <w:bCs w:val="1"/>
          <w:i w:val="0"/>
          <w:iCs w:val="0"/>
          <w:sz w:val="24"/>
          <w:szCs w:val="24"/>
        </w:rPr>
        <w:t xml:space="preserve">continuously 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or </w:t>
      </w:r>
      <w:r w:rsidRPr="25BBA7CE" w:rsidR="65534F82">
        <w:rPr>
          <w:b w:val="1"/>
          <w:bCs w:val="1"/>
          <w:i w:val="0"/>
          <w:iCs w:val="0"/>
          <w:sz w:val="24"/>
          <w:szCs w:val="24"/>
        </w:rPr>
        <w:t>in short bursts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? And if you keep tossing balls gently to them, </w:t>
      </w:r>
      <w:r w:rsidRPr="25BBA7CE" w:rsidR="65534F82">
        <w:rPr>
          <w:b w:val="1"/>
          <w:bCs w:val="1"/>
          <w:i w:val="0"/>
          <w:iCs w:val="0"/>
          <w:sz w:val="24"/>
          <w:szCs w:val="24"/>
        </w:rPr>
        <w:t>will that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 xml:space="preserve"> ever</w:t>
      </w:r>
      <w:r w:rsidRPr="25BBA7CE" w:rsidR="65534F82">
        <w:rPr>
          <w:b w:val="1"/>
          <w:bCs w:val="1"/>
          <w:i w:val="0"/>
          <w:iCs w:val="0"/>
          <w:sz w:val="24"/>
          <w:szCs w:val="24"/>
        </w:rPr>
        <w:t xml:space="preserve"> get them moving</w:t>
      </w:r>
      <w:r w:rsidRPr="25BBA7CE" w:rsidR="65534F82">
        <w:rPr>
          <w:b w:val="0"/>
          <w:bCs w:val="0"/>
          <w:i w:val="0"/>
          <w:iCs w:val="0"/>
          <w:sz w:val="24"/>
          <w:szCs w:val="24"/>
        </w:rPr>
        <w:t>?</w:t>
      </w:r>
    </w:p>
    <w:p w:rsidR="1C7B3A63" w:rsidP="6D99534B" w:rsidRDefault="1C7B3A63" w14:paraId="0F6F1E4B" w14:textId="0DBE8704">
      <w:pPr>
        <w:pStyle w:val="Normal"/>
        <w:spacing w:after="160" w:afterAutospacing="off"/>
        <w:jc w:val="left"/>
        <w:rPr>
          <w:b w:val="0"/>
          <w:bCs w:val="0"/>
          <w:i w:val="0"/>
          <w:iCs w:val="0"/>
          <w:sz w:val="24"/>
          <w:szCs w:val="24"/>
        </w:rPr>
      </w:pPr>
      <w:r w:rsidRPr="6D99534B" w:rsidR="520D4FE0">
        <w:rPr>
          <w:b w:val="1"/>
          <w:bCs w:val="1"/>
          <w:i w:val="0"/>
          <w:iCs w:val="0"/>
          <w:sz w:val="24"/>
          <w:szCs w:val="24"/>
        </w:rPr>
        <w:t>1</w:t>
      </w:r>
      <w:r w:rsidRPr="6D99534B" w:rsidR="4AB71663">
        <w:rPr>
          <w:b w:val="1"/>
          <w:bCs w:val="1"/>
          <w:i w:val="0"/>
          <w:iCs w:val="0"/>
          <w:sz w:val="24"/>
          <w:szCs w:val="24"/>
        </w:rPr>
        <w:t>1</w:t>
      </w:r>
      <w:r w:rsidRPr="6D99534B" w:rsidR="520D4FE0">
        <w:rPr>
          <w:b w:val="1"/>
          <w:bCs w:val="1"/>
          <w:i w:val="0"/>
          <w:iCs w:val="0"/>
          <w:sz w:val="24"/>
          <w:szCs w:val="24"/>
        </w:rPr>
        <w:t>.</w:t>
      </w:r>
      <w:r w:rsidRPr="6D99534B" w:rsidR="520D4FE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D99534B" w:rsidR="520D4FE0">
        <w:rPr>
          <w:b w:val="1"/>
          <w:bCs w:val="1"/>
          <w:i w:val="0"/>
          <w:iCs w:val="0"/>
          <w:sz w:val="24"/>
          <w:szCs w:val="24"/>
        </w:rPr>
        <w:t>Summarize the difference</w:t>
      </w:r>
      <w:r w:rsidRPr="6D99534B" w:rsidR="520D4FE0">
        <w:rPr>
          <w:b w:val="0"/>
          <w:bCs w:val="0"/>
          <w:i w:val="0"/>
          <w:iCs w:val="0"/>
          <w:sz w:val="24"/>
          <w:szCs w:val="24"/>
        </w:rPr>
        <w:t xml:space="preserve"> between </w:t>
      </w:r>
      <w:r w:rsidRPr="6D99534B" w:rsidR="520D4FE0">
        <w:rPr>
          <w:b w:val="1"/>
          <w:bCs w:val="1"/>
          <w:i w:val="0"/>
          <w:iCs w:val="0"/>
          <w:sz w:val="24"/>
          <w:szCs w:val="24"/>
        </w:rPr>
        <w:t xml:space="preserve">particles </w:t>
      </w:r>
      <w:r w:rsidRPr="6D99534B" w:rsidR="520D4FE0">
        <w:rPr>
          <w:b w:val="0"/>
          <w:bCs w:val="0"/>
          <w:i w:val="0"/>
          <w:iCs w:val="0"/>
          <w:sz w:val="24"/>
          <w:szCs w:val="24"/>
        </w:rPr>
        <w:t xml:space="preserve">and </w:t>
      </w:r>
      <w:r w:rsidRPr="6D99534B" w:rsidR="520D4FE0">
        <w:rPr>
          <w:b w:val="1"/>
          <w:bCs w:val="1"/>
          <w:i w:val="0"/>
          <w:iCs w:val="0"/>
          <w:sz w:val="24"/>
          <w:szCs w:val="24"/>
        </w:rPr>
        <w:t xml:space="preserve">waves </w:t>
      </w:r>
      <w:r w:rsidRPr="6D99534B" w:rsidR="520D4FE0">
        <w:rPr>
          <w:b w:val="0"/>
          <w:bCs w:val="0"/>
          <w:i w:val="0"/>
          <w:iCs w:val="0"/>
          <w:sz w:val="24"/>
          <w:szCs w:val="24"/>
        </w:rPr>
        <w:t>in this case.</w:t>
      </w:r>
    </w:p>
    <w:p w:rsidR="38CA9F86" w:rsidP="25BBA7CE" w:rsidRDefault="38CA9F86" w14:paraId="4B38ED01" w14:textId="28FECC65">
      <w:pPr>
        <w:pStyle w:val="Normal"/>
        <w:spacing w:after="0" w:afterAutospacing="off"/>
        <w:jc w:val="center"/>
      </w:pPr>
      <w:r w:rsidR="7CBE2BAF">
        <w:drawing>
          <wp:inline wp14:editId="1F5F385F" wp14:anchorId="25D5D1B0">
            <wp:extent cx="4572000" cy="2247900"/>
            <wp:effectExtent l="114300" t="114300" r="95250" b="133350"/>
            <wp:docPr id="1982105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2e5ee7b5b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2479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8CA9F86" w:rsidP="25BBA7CE" w:rsidRDefault="38CA9F86" w14:paraId="4CF600D2" w14:textId="77E22D1A">
      <w:pPr>
        <w:pStyle w:val="Normal"/>
        <w:spacing w:after="160" w:afterAutospacing="off"/>
        <w:ind w:left="900" w:right="900" w:hanging="0"/>
        <w:jc w:val="left"/>
        <w:rPr>
          <w:i w:val="1"/>
          <w:iCs w:val="1"/>
          <w:sz w:val="24"/>
          <w:szCs w:val="24"/>
        </w:rPr>
      </w:pPr>
      <w:r w:rsidRPr="25BBA7CE" w:rsidR="63618469">
        <w:rPr>
          <w:i w:val="1"/>
          <w:iCs w:val="1"/>
          <w:sz w:val="24"/>
          <w:szCs w:val="24"/>
        </w:rPr>
        <w:t>Experimental setup. Note that the light emitted from the beam gun (or laser) is broad enough to go through both slits.</w:t>
      </w:r>
    </w:p>
    <w:p w:rsidR="58101619" w:rsidP="6D99534B" w:rsidRDefault="58101619" w14:paraId="43474688" w14:textId="793C54AA">
      <w:pPr>
        <w:pStyle w:val="Normal"/>
        <w:spacing w:after="100" w:afterAutospacing="off"/>
        <w:ind w:left="0" w:right="0" w:hanging="0"/>
        <w:jc w:val="left"/>
        <w:rPr>
          <w:i w:val="0"/>
          <w:iCs w:val="0"/>
          <w:sz w:val="32"/>
          <w:szCs w:val="32"/>
        </w:rPr>
      </w:pPr>
      <w:r w:rsidRPr="6D99534B" w:rsidR="58101619">
        <w:rPr>
          <w:i w:val="0"/>
          <w:iCs w:val="0"/>
          <w:sz w:val="32"/>
          <w:szCs w:val="32"/>
        </w:rPr>
        <w:t xml:space="preserve">Testing experiment: is light a </w:t>
      </w:r>
      <w:r w:rsidRPr="6D99534B" w:rsidR="58101619">
        <w:rPr>
          <w:b w:val="1"/>
          <w:bCs w:val="1"/>
          <w:i w:val="0"/>
          <w:iCs w:val="0"/>
          <w:sz w:val="32"/>
          <w:szCs w:val="32"/>
        </w:rPr>
        <w:t xml:space="preserve">particle </w:t>
      </w:r>
      <w:r w:rsidRPr="6D99534B" w:rsidR="58101619">
        <w:rPr>
          <w:i w:val="0"/>
          <w:iCs w:val="0"/>
          <w:sz w:val="32"/>
          <w:szCs w:val="32"/>
        </w:rPr>
        <w:t xml:space="preserve">or </w:t>
      </w:r>
      <w:r w:rsidRPr="6D99534B" w:rsidR="58101619">
        <w:rPr>
          <w:b w:val="1"/>
          <w:bCs w:val="1"/>
          <w:i w:val="0"/>
          <w:iCs w:val="0"/>
          <w:sz w:val="32"/>
          <w:szCs w:val="32"/>
        </w:rPr>
        <w:t>wave</w:t>
      </w:r>
      <w:r w:rsidRPr="6D99534B" w:rsidR="58101619">
        <w:rPr>
          <w:i w:val="0"/>
          <w:iCs w:val="0"/>
          <w:sz w:val="32"/>
          <w:szCs w:val="32"/>
        </w:rPr>
        <w:t>?</w:t>
      </w:r>
    </w:p>
    <w:p w:rsidR="38CA9F86" w:rsidP="6D99534B" w:rsidRDefault="38CA9F86" w14:paraId="5220B7E0" w14:textId="0A17181B">
      <w:pPr>
        <w:pStyle w:val="Normal"/>
        <w:spacing w:after="100" w:afterAutospacing="off"/>
        <w:ind w:left="0" w:right="0" w:hanging="0"/>
        <w:jc w:val="center"/>
      </w:pPr>
      <w:bookmarkStart w:name="Bookmark1" w:id="416182523"/>
      <w:commentRangeStart w:id="2081107987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357A9A" wp14:editId="00D61B33">
                <wp:extent cx="3855085" cy="1058545"/>
                <wp:effectExtent l="38100" t="95250" r="50165" b="84455"/>
                <wp:docPr xmlns:wp="http://schemas.openxmlformats.org/drawingml/2006/wordprocessingDrawing" id="57112814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20000">
                          <a:off x="0" y="0"/>
                          <a:ext cx="3855085" cy="1058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ot"/>
                        </a:ln>
                      </wps:spPr>
                      <wps:txbx>
                        <w:txbxContent>
                          <w:p w:rsidR="007C7988" w:rsidP="007C7988" w:rsidRDefault="007C7988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Goal: For the two situations below (light incident on slits and light incident on metal), test the following hypotheses: </w:t>
                            </w:r>
                          </w:p>
                          <w:p w:rsidR="007C7988" w:rsidP="007C7988" w:rsidRDefault="007C7988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(A) Light is made of particles. </w:t>
                            </w:r>
                          </w:p>
                          <w:p w:rsidR="007C7988" w:rsidP="007C7988" w:rsidRDefault="007C7988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(B) Light is made of waves.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  <w:bookmarkEnd w:id="416182523"/>
      <w:commentRangeEnd w:id="2081107987"/>
      <w:r>
        <w:rPr>
          <w:rStyle w:val="CommentReference"/>
        </w:rPr>
        <w:commentReference w:id="2081107987"/>
      </w:r>
    </w:p>
    <w:p w:rsidR="38CA9F86" w:rsidP="25BBA7CE" w:rsidRDefault="38CA9F86" w14:paraId="1D7FE314" w14:textId="67ECCC64">
      <w:pPr>
        <w:pStyle w:val="Normal"/>
        <w:spacing w:after="0" w:afterAutospacing="off"/>
        <w:ind w:left="0" w:right="0" w:hanging="0"/>
        <w:jc w:val="left"/>
        <w:rPr>
          <w:sz w:val="32"/>
          <w:szCs w:val="32"/>
        </w:rPr>
      </w:pPr>
      <w:r w:rsidRPr="25BBA7CE" w:rsidR="60D51031">
        <w:rPr>
          <w:sz w:val="32"/>
          <w:szCs w:val="32"/>
        </w:rPr>
        <w:t>Situation 1: light shining on two small slits</w:t>
      </w:r>
    </w:p>
    <w:p w:rsidR="38CA9F86" w:rsidP="25BBA7CE" w:rsidRDefault="38CA9F86" w14:paraId="3B035258" w14:textId="22D05838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  <w:r w:rsidRPr="6D99534B" w:rsidR="60D51031">
        <w:rPr>
          <w:b w:val="1"/>
          <w:bCs w:val="1"/>
          <w:sz w:val="24"/>
          <w:szCs w:val="24"/>
        </w:rPr>
        <w:t>Consider the situation</w:t>
      </w:r>
      <w:r w:rsidRPr="6D99534B" w:rsidR="60D51031">
        <w:rPr>
          <w:sz w:val="24"/>
          <w:szCs w:val="24"/>
        </w:rPr>
        <w:t xml:space="preserve"> in the figure above.</w:t>
      </w:r>
    </w:p>
    <w:p w:rsidR="38CA9F86" w:rsidP="6D99534B" w:rsidRDefault="38CA9F86" w14:paraId="0B288987" w14:textId="60D0F822">
      <w:pPr>
        <w:pStyle w:val="Normal"/>
        <w:spacing w:after="60" w:afterAutospacing="off"/>
        <w:ind w:left="0" w:right="0" w:hanging="0"/>
        <w:jc w:val="left"/>
        <w:rPr>
          <w:sz w:val="24"/>
          <w:szCs w:val="24"/>
        </w:rPr>
      </w:pPr>
      <w:r w:rsidRPr="6D99534B" w:rsidR="60D51031">
        <w:rPr>
          <w:sz w:val="24"/>
          <w:szCs w:val="24"/>
        </w:rPr>
        <w:t>A similar set up should be presented to you with the laser, slit wheel, and screen in the lab.</w:t>
      </w:r>
    </w:p>
    <w:p w:rsidR="38CA9F86" w:rsidP="25BBA7CE" w:rsidRDefault="38CA9F86" w14:paraId="0A18A868" w14:textId="735458F4">
      <w:pPr>
        <w:pStyle w:val="Normal"/>
        <w:spacing w:after="0" w:afterAutospacing="off"/>
        <w:ind w:left="0" w:right="0" w:hanging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DD2E8D" wp14:editId="7A00B523">
                <wp:extent xmlns:wp="http://schemas.openxmlformats.org/drawingml/2006/wordprocessingDrawing" cx="6038850" cy="2821940"/>
                <wp:effectExtent xmlns:wp="http://schemas.openxmlformats.org/drawingml/2006/wordprocessingDrawing" l="19050" t="19050" r="19050" b="16510"/>
                <wp:docPr xmlns:wp="http://schemas.openxmlformats.org/drawingml/2006/wordprocessingDrawing" id="1052743550" name="Rectangle: Rounded Corner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38850" cy="282194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 xmlns:w="http://schemas.openxmlformats.org/wordprocessingml/2006/main"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Warning: Laser Hazard!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The power of our lasers is low enough that the normal human blink reflex is sufficient to protect against incidental eye exposure.</w:t>
                            </w:r>
                          </w:p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That being said, the following rules reduce the risk of eye exposure to laser light:</w:t>
                            </w:r>
                          </w:p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Do not direct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the laser beam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into anyone’s eye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Be aware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of the laser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reflecting off of mirror-like surfaces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and where that beam goes.</w:t>
                            </w:r>
                          </w:p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Turn off the laser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when not in use.</w:t>
                            </w:r>
                          </w:p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4. Keep the laser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pointing horizontally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and near the plane of the table, while keep your eyes above that plane.</w:t>
                            </w:r>
                          </w:p>
                          <w:p w:rsidR="00F11D5C" w:rsidP="00F11D5C" w:rsidRDefault="00F11D5C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5. To determine whether the laser is on,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put your hand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or a light-colored object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in front of the beam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, rather than looking into the laser aperture.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8CA9F86" w:rsidP="25BBA7CE" w:rsidRDefault="38CA9F86" w14:paraId="6EC531DD" w14:textId="2D27169E">
      <w:pPr>
        <w:pStyle w:val="Normal"/>
        <w:spacing w:after="0" w:afterAutospacing="off"/>
        <w:ind w:left="0" w:right="0" w:hanging="0"/>
        <w:jc w:val="left"/>
        <w:rPr>
          <w:color w:val="000000" w:themeColor="text1" w:themeTint="FF" w:themeShade="FF"/>
          <w:sz w:val="24"/>
          <w:szCs w:val="24"/>
        </w:rPr>
      </w:pPr>
      <w:r w:rsidRPr="6D99534B" w:rsidR="2A0988FC">
        <w:rPr>
          <w:b w:val="1"/>
          <w:bCs w:val="1"/>
          <w:sz w:val="24"/>
          <w:szCs w:val="24"/>
        </w:rPr>
        <w:t>13.</w:t>
      </w:r>
      <w:r w:rsidRPr="6D99534B" w:rsidR="2A0988FC">
        <w:rPr>
          <w:sz w:val="24"/>
          <w:szCs w:val="24"/>
        </w:rPr>
        <w:t xml:space="preserve"> </w:t>
      </w:r>
      <w:r w:rsidRPr="6D99534B" w:rsidR="2A0988FC">
        <w:rPr>
          <w:b w:val="1"/>
          <w:bCs w:val="1"/>
          <w:sz w:val="24"/>
          <w:szCs w:val="24"/>
        </w:rPr>
        <w:t>Determine</w:t>
      </w:r>
      <w:r w:rsidRPr="6D99534B" w:rsidR="67B44303">
        <w:rPr>
          <w:b w:val="1"/>
          <w:bCs w:val="1"/>
          <w:sz w:val="24"/>
          <w:szCs w:val="24"/>
        </w:rPr>
        <w:t xml:space="preserve"> what the screen will look like</w:t>
      </w:r>
      <w:r w:rsidRPr="6D99534B" w:rsidR="67B44303">
        <w:rPr>
          <w:sz w:val="24"/>
          <w:szCs w:val="24"/>
        </w:rPr>
        <w:t xml:space="preserve"> for</w:t>
      </w:r>
      <w:r w:rsidRPr="6D99534B" w:rsidR="2A0988FC">
        <w:rPr>
          <w:sz w:val="24"/>
          <w:szCs w:val="24"/>
        </w:rPr>
        <w:t xml:space="preserve"> each</w:t>
      </w:r>
      <w:r w:rsidRPr="6D99534B" w:rsidR="6479DB44">
        <w:rPr>
          <w:sz w:val="24"/>
          <w:szCs w:val="24"/>
        </w:rPr>
        <w:t xml:space="preserve"> hypothesis</w:t>
      </w:r>
      <w:r w:rsidRPr="6D99534B" w:rsidR="2A0988FC">
        <w:rPr>
          <w:sz w:val="24"/>
          <w:szCs w:val="24"/>
        </w:rPr>
        <w:t xml:space="preserve"> </w:t>
      </w:r>
      <w:hyperlink w:anchor="Bookmark1">
        <w:r w:rsidRPr="6D99534B" w:rsidR="2A0988FC">
          <w:rPr>
            <w:rStyle w:val="Hyperlink"/>
            <w:sz w:val="24"/>
            <w:szCs w:val="24"/>
          </w:rPr>
          <w:t>(A) and (B)</w:t>
        </w:r>
        <w:r w:rsidRPr="6D99534B" w:rsidR="5CE2CB62">
          <w:rPr>
            <w:rStyle w:val="Hyperlink"/>
            <w:sz w:val="24"/>
            <w:szCs w:val="24"/>
          </w:rPr>
          <w:t>.</w:t>
        </w:r>
      </w:hyperlink>
    </w:p>
    <w:p w:rsidR="38CA9F86" w:rsidP="25BBA7CE" w:rsidRDefault="38CA9F86" w14:paraId="19A38F38" w14:textId="089D78A1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  <w:r w:rsidRPr="6D99534B" w:rsidR="2A0988FC">
        <w:rPr>
          <w:sz w:val="24"/>
          <w:szCs w:val="24"/>
        </w:rPr>
        <w:t xml:space="preserve">For </w:t>
      </w:r>
      <w:r w:rsidRPr="6D99534B" w:rsidR="2A0988FC">
        <w:rPr>
          <w:b w:val="1"/>
          <w:bCs w:val="1"/>
          <w:sz w:val="24"/>
          <w:szCs w:val="24"/>
        </w:rPr>
        <w:t>each</w:t>
      </w:r>
      <w:r w:rsidRPr="6D99534B" w:rsidR="2A0988FC">
        <w:rPr>
          <w:sz w:val="24"/>
          <w:szCs w:val="24"/>
        </w:rPr>
        <w:t xml:space="preserve">, </w:t>
      </w:r>
      <w:r w:rsidRPr="6D99534B" w:rsidR="2A0988FC">
        <w:rPr>
          <w:b w:val="1"/>
          <w:bCs w:val="1"/>
          <w:sz w:val="24"/>
          <w:szCs w:val="24"/>
        </w:rPr>
        <w:t>which parts</w:t>
      </w:r>
      <w:r w:rsidRPr="6D99534B" w:rsidR="2A0988FC">
        <w:rPr>
          <w:sz w:val="24"/>
          <w:szCs w:val="24"/>
        </w:rPr>
        <w:t xml:space="preserve"> of the screen should be </w:t>
      </w:r>
      <w:r w:rsidRPr="6D99534B" w:rsidR="2A0988FC">
        <w:rPr>
          <w:b w:val="1"/>
          <w:bCs w:val="1"/>
          <w:sz w:val="24"/>
          <w:szCs w:val="24"/>
        </w:rPr>
        <w:t>lit up by the laser</w:t>
      </w:r>
      <w:r w:rsidRPr="6D99534B" w:rsidR="2A0988FC">
        <w:rPr>
          <w:sz w:val="24"/>
          <w:szCs w:val="24"/>
        </w:rPr>
        <w:t xml:space="preserve">, and </w:t>
      </w:r>
      <w:r w:rsidRPr="6D99534B" w:rsidR="2A0988FC">
        <w:rPr>
          <w:b w:val="1"/>
          <w:bCs w:val="1"/>
          <w:sz w:val="24"/>
          <w:szCs w:val="24"/>
        </w:rPr>
        <w:t xml:space="preserve">which </w:t>
      </w:r>
      <w:r w:rsidRPr="6D99534B" w:rsidR="2A0988FC">
        <w:rPr>
          <w:sz w:val="24"/>
          <w:szCs w:val="24"/>
        </w:rPr>
        <w:t xml:space="preserve">should </w:t>
      </w:r>
      <w:r w:rsidRPr="6D99534B" w:rsidR="2A0988FC">
        <w:rPr>
          <w:b w:val="1"/>
          <w:bCs w:val="1"/>
          <w:sz w:val="24"/>
          <w:szCs w:val="24"/>
        </w:rPr>
        <w:t>be dark</w:t>
      </w:r>
      <w:r w:rsidRPr="6D99534B" w:rsidR="2A0988FC">
        <w:rPr>
          <w:sz w:val="24"/>
          <w:szCs w:val="24"/>
        </w:rPr>
        <w:t>?</w:t>
      </w:r>
    </w:p>
    <w:p w:rsidR="38CA9F86" w:rsidP="25BBA7CE" w:rsidRDefault="38CA9F86" w14:paraId="6346458E" w14:textId="392D979F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</w:p>
    <w:p w:rsidR="38CA9F86" w:rsidP="25BBA7CE" w:rsidRDefault="38CA9F86" w14:paraId="23143A64" w14:textId="356DC15B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  <w:r w:rsidRPr="6D99534B" w:rsidR="11F49574">
        <w:rPr>
          <w:b w:val="1"/>
          <w:bCs w:val="1"/>
          <w:sz w:val="24"/>
          <w:szCs w:val="24"/>
        </w:rPr>
        <w:t xml:space="preserve">14. </w:t>
      </w:r>
      <w:r w:rsidRPr="6D99534B" w:rsidR="2A0988FC">
        <w:rPr>
          <w:b w:val="1"/>
          <w:bCs w:val="1"/>
          <w:sz w:val="24"/>
          <w:szCs w:val="24"/>
        </w:rPr>
        <w:t xml:space="preserve">Set the filter wheel </w:t>
      </w:r>
      <w:r w:rsidRPr="6D99534B" w:rsidR="2A0988FC">
        <w:rPr>
          <w:sz w:val="24"/>
          <w:szCs w:val="24"/>
        </w:rPr>
        <w:t xml:space="preserve">to a double slit pattern and </w:t>
      </w:r>
      <w:r w:rsidRPr="6D99534B" w:rsidR="2A0988FC">
        <w:rPr>
          <w:b w:val="1"/>
          <w:bCs w:val="1"/>
          <w:sz w:val="24"/>
          <w:szCs w:val="24"/>
        </w:rPr>
        <w:t>shine the laser through</w:t>
      </w:r>
      <w:r w:rsidRPr="6D99534B" w:rsidR="2A0988FC">
        <w:rPr>
          <w:sz w:val="24"/>
          <w:szCs w:val="24"/>
        </w:rPr>
        <w:t xml:space="preserve"> the double slit onto the screen. </w:t>
      </w:r>
      <w:r w:rsidRPr="6D99534B" w:rsidR="2A0988FC">
        <w:rPr>
          <w:b w:val="1"/>
          <w:bCs w:val="1"/>
          <w:sz w:val="24"/>
          <w:szCs w:val="24"/>
        </w:rPr>
        <w:t>Record your observation.</w:t>
      </w:r>
    </w:p>
    <w:p w:rsidR="38CA9F86" w:rsidP="25BBA7CE" w:rsidRDefault="38CA9F86" w14:paraId="05894508" w14:textId="2644231D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</w:p>
    <w:p w:rsidR="2A0988FC" w:rsidP="6D99534B" w:rsidRDefault="2A0988FC" w14:paraId="3C520077" w14:textId="7A223FE8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  <w:r w:rsidRPr="6D99534B" w:rsidR="2A0988FC">
        <w:rPr>
          <w:b w:val="1"/>
          <w:bCs w:val="1"/>
          <w:sz w:val="24"/>
          <w:szCs w:val="24"/>
        </w:rPr>
        <w:t xml:space="preserve">15. </w:t>
      </w:r>
      <w:r w:rsidRPr="6D99534B" w:rsidR="2A0988FC">
        <w:rPr>
          <w:b w:val="1"/>
          <w:bCs w:val="1"/>
          <w:sz w:val="24"/>
          <w:szCs w:val="24"/>
        </w:rPr>
        <w:t xml:space="preserve">Compare </w:t>
      </w:r>
      <w:r w:rsidRPr="6D99534B" w:rsidR="2A0988FC">
        <w:rPr>
          <w:sz w:val="24"/>
          <w:szCs w:val="24"/>
        </w:rPr>
        <w:t xml:space="preserve">the experimental </w:t>
      </w:r>
      <w:r w:rsidRPr="6D99534B" w:rsidR="2A0988FC">
        <w:rPr>
          <w:b w:val="1"/>
          <w:bCs w:val="1"/>
          <w:sz w:val="24"/>
          <w:szCs w:val="24"/>
        </w:rPr>
        <w:t>outcome to the predictions</w:t>
      </w:r>
      <w:r w:rsidRPr="6D99534B" w:rsidR="2A0988FC">
        <w:rPr>
          <w:sz w:val="24"/>
          <w:szCs w:val="24"/>
        </w:rPr>
        <w:t xml:space="preserve"> and </w:t>
      </w:r>
      <w:r w:rsidRPr="6D99534B" w:rsidR="2A0988FC">
        <w:rPr>
          <w:b w:val="1"/>
          <w:bCs w:val="1"/>
          <w:sz w:val="24"/>
          <w:szCs w:val="24"/>
        </w:rPr>
        <w:t>determine which</w:t>
      </w:r>
      <w:r w:rsidRPr="6D99534B" w:rsidR="2A0988FC">
        <w:rPr>
          <w:sz w:val="24"/>
          <w:szCs w:val="24"/>
        </w:rPr>
        <w:t xml:space="preserve">, if any, of the predictions </w:t>
      </w:r>
      <w:r w:rsidRPr="6D99534B" w:rsidR="2A0988FC">
        <w:rPr>
          <w:b w:val="1"/>
          <w:bCs w:val="1"/>
          <w:sz w:val="24"/>
          <w:szCs w:val="24"/>
        </w:rPr>
        <w:t>agree with the outcome, and to what degree</w:t>
      </w:r>
      <w:r w:rsidRPr="6D99534B" w:rsidR="2A0988FC">
        <w:rPr>
          <w:sz w:val="24"/>
          <w:szCs w:val="24"/>
        </w:rPr>
        <w:t>.</w:t>
      </w:r>
    </w:p>
    <w:p w:rsidR="626FECF1" w:rsidP="6D99534B" w:rsidRDefault="626FECF1" w14:paraId="2032052F" w14:textId="3BC7A831">
      <w:pPr>
        <w:pStyle w:val="Normal"/>
        <w:spacing w:after="0" w:afterAutospacing="off"/>
        <w:ind w:left="0" w:right="0" w:hanging="0"/>
        <w:jc w:val="right"/>
      </w:pPr>
      <w:r w:rsidR="626FECF1">
        <w:drawing>
          <wp:inline wp14:editId="0694C84A" wp14:anchorId="5EB633C4">
            <wp:extent cx="2209800" cy="501809"/>
            <wp:effectExtent l="0" t="0" r="0" b="0"/>
            <wp:docPr id="210112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9fe9859ad40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09800" cy="5018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FECF1" w:rsidP="6D99534B" w:rsidRDefault="626FECF1" w14:paraId="24047219" w14:textId="6A1696D0">
      <w:pPr>
        <w:pStyle w:val="Normal"/>
        <w:spacing w:after="0" w:afterAutospacing="off"/>
        <w:ind w:left="0" w:right="0" w:hanging="0"/>
        <w:jc w:val="right"/>
        <w:rPr>
          <w:i w:val="1"/>
          <w:iCs w:val="1"/>
          <w:sz w:val="20"/>
          <w:szCs w:val="20"/>
        </w:rPr>
      </w:pPr>
      <w:r w:rsidRPr="6D99534B" w:rsidR="626FECF1">
        <w:rPr>
          <w:i w:val="1"/>
          <w:iCs w:val="1"/>
          <w:sz w:val="20"/>
          <w:szCs w:val="20"/>
        </w:rPr>
        <w:t>(next week)</w:t>
      </w:r>
    </w:p>
    <w:p w:rsidR="38CA9F86" w:rsidP="25BBA7CE" w:rsidRDefault="38CA9F86" w14:paraId="35212958" w14:textId="60ED4FC5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</w:p>
    <w:p w:rsidR="38CA9F86" w:rsidP="6D99534B" w:rsidRDefault="38CA9F86" w14:paraId="68F789DA" w14:textId="2F3D070A">
      <w:pPr>
        <w:pStyle w:val="Normal"/>
        <w:spacing w:after="0" w:afterAutospacing="off"/>
        <w:ind/>
        <w:rPr>
          <w:sz w:val="32"/>
          <w:szCs w:val="32"/>
        </w:rPr>
      </w:pPr>
      <w:r w:rsidRPr="6D99534B" w:rsidR="7B80D478">
        <w:rPr>
          <w:sz w:val="32"/>
          <w:szCs w:val="32"/>
        </w:rPr>
        <w:t>Rubrics to be assessed:</w:t>
      </w:r>
    </w:p>
    <w:p w:rsidR="38CA9F86" w:rsidP="25BBA7CE" w:rsidRDefault="38CA9F86" w14:paraId="076B13A9" w14:textId="532CD172">
      <w:pPr>
        <w:pStyle w:val="Normal"/>
        <w:spacing w:after="0" w:afterAutospacing="off"/>
        <w:ind w:left="0" w:right="0" w:hanging="0"/>
        <w:jc w:val="left"/>
        <w:rPr>
          <w:sz w:val="24"/>
          <w:szCs w:val="24"/>
        </w:rPr>
      </w:pPr>
      <w:r w:rsidR="7B80D478">
        <w:rPr/>
        <w:t>See Appendix for more detai</w:t>
      </w:r>
      <w:r w:rsidRPr="25BBA7CE" w:rsidR="7B80D478">
        <w:rPr>
          <w:sz w:val="24"/>
          <w:szCs w:val="24"/>
        </w:rPr>
        <w:t xml:space="preserve">ls. </w:t>
      </w:r>
    </w:p>
    <w:p w:rsidR="38CA9F86" w:rsidP="25BBA7CE" w:rsidRDefault="38CA9F86" w14:paraId="142660CB" w14:textId="0FDE81CD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>
          <w:sz w:val="24"/>
          <w:szCs w:val="24"/>
        </w:rPr>
      </w:pPr>
      <w:r w:rsidRPr="25BBA7CE" w:rsidR="7B80D478">
        <w:rPr>
          <w:sz w:val="24"/>
          <w:szCs w:val="24"/>
        </w:rPr>
        <w:t xml:space="preserve">C2: Is able to design a reliable experiment that tests the hypothesis </w:t>
      </w:r>
    </w:p>
    <w:p w:rsidR="38CA9F86" w:rsidP="25BBA7CE" w:rsidRDefault="38CA9F86" w14:paraId="1220DB20" w14:textId="3A9383BF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>
          <w:sz w:val="24"/>
          <w:szCs w:val="24"/>
        </w:rPr>
      </w:pPr>
      <w:r w:rsidRPr="25BBA7CE" w:rsidR="7B80D478">
        <w:rPr>
          <w:sz w:val="24"/>
          <w:szCs w:val="24"/>
        </w:rPr>
        <w:t xml:space="preserve">C4: Is able to make a reasonable prediction based on a hypothesis </w:t>
      </w:r>
    </w:p>
    <w:p w:rsidR="38CA9F86" w:rsidP="25BBA7CE" w:rsidRDefault="38CA9F86" w14:paraId="57979C36" w14:textId="1B822BF8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>
          <w:sz w:val="24"/>
          <w:szCs w:val="24"/>
        </w:rPr>
      </w:pPr>
      <w:r w:rsidRPr="25BBA7CE" w:rsidR="7B80D478">
        <w:rPr>
          <w:sz w:val="24"/>
          <w:szCs w:val="24"/>
        </w:rPr>
        <w:t xml:space="preserve">C7: Is able to decide whether the prediction and the outcome agree/disagree </w:t>
      </w:r>
    </w:p>
    <w:p w:rsidR="38CA9F86" w:rsidP="25BBA7CE" w:rsidRDefault="38CA9F86" w14:paraId="09A1438B" w14:textId="3C86A8CB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>
          <w:sz w:val="24"/>
          <w:szCs w:val="24"/>
        </w:rPr>
      </w:pPr>
      <w:r w:rsidRPr="25BBA7CE" w:rsidR="7B80D478">
        <w:rPr>
          <w:sz w:val="24"/>
          <w:szCs w:val="24"/>
        </w:rPr>
        <w:t xml:space="preserve">C8: Is able to make a reasonable judgment about the hypothesis </w:t>
      </w:r>
    </w:p>
    <w:p w:rsidR="38CA9F86" w:rsidP="25BBA7CE" w:rsidRDefault="38CA9F86" w14:paraId="51A922F3" w14:textId="5772E167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>
          <w:sz w:val="24"/>
          <w:szCs w:val="24"/>
        </w:rPr>
      </w:pPr>
      <w:r w:rsidRPr="25BBA7CE" w:rsidR="7B80D478">
        <w:rPr>
          <w:sz w:val="24"/>
          <w:szCs w:val="24"/>
        </w:rPr>
        <w:t xml:space="preserve">G4: Is able to record and represent data in a meaningful way </w:t>
      </w:r>
    </w:p>
    <w:p w:rsidR="38CA9F86" w:rsidP="25BBA7CE" w:rsidRDefault="38CA9F86" w14:paraId="2E8017C8" w14:textId="24889934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>
          <w:sz w:val="24"/>
          <w:szCs w:val="24"/>
        </w:rPr>
      </w:pPr>
      <w:r w:rsidRPr="25BBA7CE" w:rsidR="7B80D478">
        <w:rPr>
          <w:sz w:val="24"/>
          <w:szCs w:val="24"/>
        </w:rPr>
        <w:t>F1: Is able to communicate the details of an experimental procedure clearly and completely</w:t>
      </w:r>
    </w:p>
    <w:p w:rsidR="38CA9F86" w:rsidP="25BBA7CE" w:rsidRDefault="38CA9F86" w14:paraId="3C299E8C" w14:textId="6DD79D6E">
      <w:pPr>
        <w:pStyle w:val="ListParagraph"/>
        <w:numPr>
          <w:ilvl w:val="0"/>
          <w:numId w:val="6"/>
        </w:numPr>
        <w:spacing w:after="0" w:afterAutospacing="off"/>
        <w:ind w:left="360" w:right="0" w:hanging="360"/>
        <w:jc w:val="left"/>
        <w:rPr/>
      </w:pPr>
      <w:r w:rsidRPr="25BBA7CE" w:rsidR="7B80D478">
        <w:rPr>
          <w:sz w:val="24"/>
          <w:szCs w:val="24"/>
        </w:rPr>
        <w:t xml:space="preserve">F2: </w:t>
      </w:r>
      <w:proofErr w:type="gramStart"/>
      <w:r w:rsidRPr="25BBA7CE" w:rsidR="7B80D478">
        <w:rPr>
          <w:sz w:val="24"/>
          <w:szCs w:val="24"/>
        </w:rPr>
        <w:t>Is able to</w:t>
      </w:r>
      <w:proofErr w:type="gramEnd"/>
      <w:r w:rsidRPr="25BBA7CE" w:rsidR="7B80D478">
        <w:rPr>
          <w:sz w:val="24"/>
          <w:szCs w:val="24"/>
        </w:rPr>
        <w:t xml:space="preserve"> communicate the point of the experiment clearly and</w:t>
      </w:r>
      <w:r w:rsidR="7B80D478">
        <w:rPr/>
        <w:t xml:space="preserve"> completely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B" w:author="Brent Barker" w:date="2022-10-28T12:05:24" w:id="1227005917">
    <w:p w:rsidR="6D99534B" w:rsidRDefault="6D99534B" w14:paraId="7075C4CA" w14:textId="52BFE39D">
      <w:pPr>
        <w:pStyle w:val="CommentText"/>
      </w:pPr>
      <w:r w:rsidR="6D99534B">
        <w:rPr/>
        <w:t>add "them" to the end here</w:t>
      </w:r>
      <w:r>
        <w:rPr>
          <w:rStyle w:val="CommentReference"/>
        </w:rPr>
        <w:annotationRef/>
      </w:r>
    </w:p>
  </w:comment>
  <w:comment w:initials="BB" w:author="Brent Barker" w:date="2022-10-28T12:08:46" w:id="2081107987">
    <w:p w:rsidR="6D99534B" w:rsidRDefault="6D99534B" w14:paraId="78C45632" w14:textId="113467A5">
      <w:pPr>
        <w:pStyle w:val="CommentText"/>
      </w:pPr>
      <w:r w:rsidR="6D99534B">
        <w:rPr/>
        <w:t>Reverse the order of the examples, since they will be doing the slit one first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075C4CA"/>
  <w15:commentEx w15:done="1" w15:paraId="78C4563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B94D66" w16cex:dateUtc="2022-10-28T17:05:24.638Z"/>
  <w16cex:commentExtensible w16cex:durableId="0016D3B0" w16cex:dateUtc="2022-10-28T17:08:46.2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75C4CA" w16cid:durableId="69B94D66"/>
  <w16cid:commentId w16cid:paraId="78C45632" w16cid:durableId="0016D3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8dfe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8c4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661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a14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b8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cb3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t Barker">
    <w15:presenceInfo w15:providerId="AD" w15:userId="S::bbarker@uchicago.edu::d81bbc34-bd39-4b07-a58e-af6d8d9dd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F3DAF"/>
    <w:rsid w:val="0010F1A9"/>
    <w:rsid w:val="004FB487"/>
    <w:rsid w:val="006E0257"/>
    <w:rsid w:val="006F133D"/>
    <w:rsid w:val="009DF235"/>
    <w:rsid w:val="009F97F1"/>
    <w:rsid w:val="00FD846C"/>
    <w:rsid w:val="013B7BC5"/>
    <w:rsid w:val="013DB301"/>
    <w:rsid w:val="017FF572"/>
    <w:rsid w:val="01FFB41C"/>
    <w:rsid w:val="0268FC84"/>
    <w:rsid w:val="028D5E9E"/>
    <w:rsid w:val="02F4EB43"/>
    <w:rsid w:val="02F82FD2"/>
    <w:rsid w:val="0356EE9E"/>
    <w:rsid w:val="0384D347"/>
    <w:rsid w:val="042011EF"/>
    <w:rsid w:val="046E625C"/>
    <w:rsid w:val="04940033"/>
    <w:rsid w:val="05D42662"/>
    <w:rsid w:val="05ED73F3"/>
    <w:rsid w:val="0689A65C"/>
    <w:rsid w:val="07578C0D"/>
    <w:rsid w:val="08636E16"/>
    <w:rsid w:val="091D5CFD"/>
    <w:rsid w:val="09374B11"/>
    <w:rsid w:val="096EA12D"/>
    <w:rsid w:val="0A9372C7"/>
    <w:rsid w:val="0AC371D7"/>
    <w:rsid w:val="0B620083"/>
    <w:rsid w:val="0BB43735"/>
    <w:rsid w:val="0BC41FBB"/>
    <w:rsid w:val="0BC5A93C"/>
    <w:rsid w:val="0C643D5B"/>
    <w:rsid w:val="0C70F3D3"/>
    <w:rsid w:val="0C7C7F80"/>
    <w:rsid w:val="0C86E445"/>
    <w:rsid w:val="0CA641EF"/>
    <w:rsid w:val="0CDCBC2D"/>
    <w:rsid w:val="0DC0AFA2"/>
    <w:rsid w:val="0DC50A26"/>
    <w:rsid w:val="0E14ED90"/>
    <w:rsid w:val="0E22B4A6"/>
    <w:rsid w:val="0E9D25A2"/>
    <w:rsid w:val="0E9D48AC"/>
    <w:rsid w:val="0F29B267"/>
    <w:rsid w:val="0F40724C"/>
    <w:rsid w:val="0F4568BF"/>
    <w:rsid w:val="0F613D2C"/>
    <w:rsid w:val="0FBC2418"/>
    <w:rsid w:val="10900F6E"/>
    <w:rsid w:val="10E3DA98"/>
    <w:rsid w:val="10F24EF8"/>
    <w:rsid w:val="1115C5B0"/>
    <w:rsid w:val="113DD899"/>
    <w:rsid w:val="1179B312"/>
    <w:rsid w:val="11F49574"/>
    <w:rsid w:val="1234580B"/>
    <w:rsid w:val="129E6201"/>
    <w:rsid w:val="12C890CF"/>
    <w:rsid w:val="14160C65"/>
    <w:rsid w:val="141B7B5A"/>
    <w:rsid w:val="14616E68"/>
    <w:rsid w:val="14F05B19"/>
    <w:rsid w:val="150184B1"/>
    <w:rsid w:val="152C3C82"/>
    <w:rsid w:val="1621F475"/>
    <w:rsid w:val="16ABDAF9"/>
    <w:rsid w:val="1713C268"/>
    <w:rsid w:val="1744F809"/>
    <w:rsid w:val="174A3EDA"/>
    <w:rsid w:val="1754350B"/>
    <w:rsid w:val="1798761D"/>
    <w:rsid w:val="17B36C50"/>
    <w:rsid w:val="17C6F3AD"/>
    <w:rsid w:val="17E99750"/>
    <w:rsid w:val="180B63DF"/>
    <w:rsid w:val="181BE760"/>
    <w:rsid w:val="183E23C5"/>
    <w:rsid w:val="189EB355"/>
    <w:rsid w:val="18EB79E0"/>
    <w:rsid w:val="1990A0F7"/>
    <w:rsid w:val="19DBFDD0"/>
    <w:rsid w:val="1A555CFF"/>
    <w:rsid w:val="1A85AA0C"/>
    <w:rsid w:val="1A8BD5CD"/>
    <w:rsid w:val="1AD98F21"/>
    <w:rsid w:val="1B676758"/>
    <w:rsid w:val="1B771FAB"/>
    <w:rsid w:val="1C2726B9"/>
    <w:rsid w:val="1C7B3A63"/>
    <w:rsid w:val="1CA4F595"/>
    <w:rsid w:val="1CAB87AD"/>
    <w:rsid w:val="1D7B1666"/>
    <w:rsid w:val="1D970217"/>
    <w:rsid w:val="1DEEACE5"/>
    <w:rsid w:val="1E6791C2"/>
    <w:rsid w:val="1F1ED44D"/>
    <w:rsid w:val="1F2EB0D0"/>
    <w:rsid w:val="1FADACC4"/>
    <w:rsid w:val="1FFD5D5D"/>
    <w:rsid w:val="203863F0"/>
    <w:rsid w:val="2051F0F4"/>
    <w:rsid w:val="20A23905"/>
    <w:rsid w:val="20E465D6"/>
    <w:rsid w:val="215B85A5"/>
    <w:rsid w:val="21AF8801"/>
    <w:rsid w:val="223E0966"/>
    <w:rsid w:val="22D9A578"/>
    <w:rsid w:val="23A036F7"/>
    <w:rsid w:val="23F24570"/>
    <w:rsid w:val="24362050"/>
    <w:rsid w:val="2438F437"/>
    <w:rsid w:val="247EE6AB"/>
    <w:rsid w:val="24C04CF0"/>
    <w:rsid w:val="24C87C53"/>
    <w:rsid w:val="256BC464"/>
    <w:rsid w:val="25BBA7CE"/>
    <w:rsid w:val="25C0B982"/>
    <w:rsid w:val="260CC1C8"/>
    <w:rsid w:val="2652940C"/>
    <w:rsid w:val="26644CB4"/>
    <w:rsid w:val="26690779"/>
    <w:rsid w:val="26D3EE64"/>
    <w:rsid w:val="26EC9E65"/>
    <w:rsid w:val="26FEDDF1"/>
    <w:rsid w:val="274A2149"/>
    <w:rsid w:val="282B4A92"/>
    <w:rsid w:val="28B29D27"/>
    <w:rsid w:val="293E90D8"/>
    <w:rsid w:val="29695EAA"/>
    <w:rsid w:val="29E2A035"/>
    <w:rsid w:val="2A0988FC"/>
    <w:rsid w:val="2A7D70DD"/>
    <w:rsid w:val="2A811C30"/>
    <w:rsid w:val="2ADFEF46"/>
    <w:rsid w:val="2B592B39"/>
    <w:rsid w:val="2B7EE018"/>
    <w:rsid w:val="2B852E31"/>
    <w:rsid w:val="2BBC50E2"/>
    <w:rsid w:val="2C527DD2"/>
    <w:rsid w:val="2CB637F6"/>
    <w:rsid w:val="2CD449F9"/>
    <w:rsid w:val="2D4CFC05"/>
    <w:rsid w:val="2DC3D358"/>
    <w:rsid w:val="2E2C83BE"/>
    <w:rsid w:val="2E2F3DAF"/>
    <w:rsid w:val="2EC38D89"/>
    <w:rsid w:val="2F37B9A3"/>
    <w:rsid w:val="2F7BE744"/>
    <w:rsid w:val="309DD3AC"/>
    <w:rsid w:val="30CEE201"/>
    <w:rsid w:val="3110733C"/>
    <w:rsid w:val="3202DA5C"/>
    <w:rsid w:val="324F75DE"/>
    <w:rsid w:val="32ED60BA"/>
    <w:rsid w:val="33D30EF3"/>
    <w:rsid w:val="3404F579"/>
    <w:rsid w:val="342E9A91"/>
    <w:rsid w:val="346C8E0A"/>
    <w:rsid w:val="347E0D27"/>
    <w:rsid w:val="358B113E"/>
    <w:rsid w:val="3592FEC4"/>
    <w:rsid w:val="35D1FE69"/>
    <w:rsid w:val="36256DA8"/>
    <w:rsid w:val="3742CB88"/>
    <w:rsid w:val="37810C1C"/>
    <w:rsid w:val="37954889"/>
    <w:rsid w:val="3825032C"/>
    <w:rsid w:val="38A68016"/>
    <w:rsid w:val="38B7861A"/>
    <w:rsid w:val="38C8A04E"/>
    <w:rsid w:val="38CA9F86"/>
    <w:rsid w:val="395E2CA9"/>
    <w:rsid w:val="39D25EDC"/>
    <w:rsid w:val="39EFB589"/>
    <w:rsid w:val="3AB8398B"/>
    <w:rsid w:val="3BC03021"/>
    <w:rsid w:val="3BC89056"/>
    <w:rsid w:val="3C68E29C"/>
    <w:rsid w:val="3D59FAB5"/>
    <w:rsid w:val="3DBCC0B1"/>
    <w:rsid w:val="3DCB3569"/>
    <w:rsid w:val="3DDC1402"/>
    <w:rsid w:val="3E31A3E5"/>
    <w:rsid w:val="3E5BD2B3"/>
    <w:rsid w:val="3EE43927"/>
    <w:rsid w:val="3F851D6D"/>
    <w:rsid w:val="3FCD336B"/>
    <w:rsid w:val="3FDEDACA"/>
    <w:rsid w:val="3FFF9BCC"/>
    <w:rsid w:val="403C5E50"/>
    <w:rsid w:val="4083A2F2"/>
    <w:rsid w:val="411D033D"/>
    <w:rsid w:val="417B67A3"/>
    <w:rsid w:val="41C186D8"/>
    <w:rsid w:val="4454A3FF"/>
    <w:rsid w:val="46936F76"/>
    <w:rsid w:val="46B19D45"/>
    <w:rsid w:val="46D9BC19"/>
    <w:rsid w:val="4776CEDD"/>
    <w:rsid w:val="47B382C9"/>
    <w:rsid w:val="47E9AA5F"/>
    <w:rsid w:val="486D6D52"/>
    <w:rsid w:val="488C178C"/>
    <w:rsid w:val="48AF2F4A"/>
    <w:rsid w:val="490EECC5"/>
    <w:rsid w:val="494F532A"/>
    <w:rsid w:val="4971E40A"/>
    <w:rsid w:val="499A62A7"/>
    <w:rsid w:val="49C924FC"/>
    <w:rsid w:val="4A75C941"/>
    <w:rsid w:val="4AB71663"/>
    <w:rsid w:val="4B4F40C1"/>
    <w:rsid w:val="4B80EE70"/>
    <w:rsid w:val="4BA993D2"/>
    <w:rsid w:val="4CE31702"/>
    <w:rsid w:val="4D5AC257"/>
    <w:rsid w:val="4DEF55C3"/>
    <w:rsid w:val="50099B56"/>
    <w:rsid w:val="5068B10D"/>
    <w:rsid w:val="5123A705"/>
    <w:rsid w:val="5138AB1A"/>
    <w:rsid w:val="51B97D7D"/>
    <w:rsid w:val="51C49136"/>
    <w:rsid w:val="520D4FE0"/>
    <w:rsid w:val="530F9751"/>
    <w:rsid w:val="53261708"/>
    <w:rsid w:val="53554DDE"/>
    <w:rsid w:val="53975272"/>
    <w:rsid w:val="53E6F3E1"/>
    <w:rsid w:val="53F8631E"/>
    <w:rsid w:val="541BD4B6"/>
    <w:rsid w:val="54517F02"/>
    <w:rsid w:val="5464A0AB"/>
    <w:rsid w:val="54B4A48F"/>
    <w:rsid w:val="55201E97"/>
    <w:rsid w:val="553CAD8D"/>
    <w:rsid w:val="55714130"/>
    <w:rsid w:val="559561AE"/>
    <w:rsid w:val="56E8DAA2"/>
    <w:rsid w:val="57DE553C"/>
    <w:rsid w:val="58101619"/>
    <w:rsid w:val="581D45A6"/>
    <w:rsid w:val="58F37359"/>
    <w:rsid w:val="592F5AFA"/>
    <w:rsid w:val="596875E9"/>
    <w:rsid w:val="5979D5FC"/>
    <w:rsid w:val="599439E3"/>
    <w:rsid w:val="5A136B1A"/>
    <w:rsid w:val="5A150947"/>
    <w:rsid w:val="5B011F1C"/>
    <w:rsid w:val="5BFCB7C0"/>
    <w:rsid w:val="5C047BBA"/>
    <w:rsid w:val="5C3B5991"/>
    <w:rsid w:val="5C5A8642"/>
    <w:rsid w:val="5C6D7CE9"/>
    <w:rsid w:val="5CA25C5A"/>
    <w:rsid w:val="5CA67DE3"/>
    <w:rsid w:val="5CAE4DFB"/>
    <w:rsid w:val="5CE2CB62"/>
    <w:rsid w:val="5CFC61FA"/>
    <w:rsid w:val="5D409976"/>
    <w:rsid w:val="5D97EEBC"/>
    <w:rsid w:val="5E1FBFBA"/>
    <w:rsid w:val="5E67AB06"/>
    <w:rsid w:val="5E8F5AAD"/>
    <w:rsid w:val="5F2CE5A9"/>
    <w:rsid w:val="5F48D25C"/>
    <w:rsid w:val="5F7A6BC5"/>
    <w:rsid w:val="5F90C840"/>
    <w:rsid w:val="5FC2A708"/>
    <w:rsid w:val="60444D07"/>
    <w:rsid w:val="6075D57A"/>
    <w:rsid w:val="60AAE9EC"/>
    <w:rsid w:val="60CF8F7E"/>
    <w:rsid w:val="60D51031"/>
    <w:rsid w:val="61C52DF0"/>
    <w:rsid w:val="61D91FD4"/>
    <w:rsid w:val="61EFD6E0"/>
    <w:rsid w:val="6211A5DB"/>
    <w:rsid w:val="6261CB51"/>
    <w:rsid w:val="626FECF1"/>
    <w:rsid w:val="630D2D20"/>
    <w:rsid w:val="63618469"/>
    <w:rsid w:val="63A25F86"/>
    <w:rsid w:val="63AD763C"/>
    <w:rsid w:val="63E6F3D0"/>
    <w:rsid w:val="6479DB44"/>
    <w:rsid w:val="64FA67E8"/>
    <w:rsid w:val="654B4ED5"/>
    <w:rsid w:val="65534F82"/>
    <w:rsid w:val="655B8629"/>
    <w:rsid w:val="659184FE"/>
    <w:rsid w:val="65EECEED"/>
    <w:rsid w:val="66A306F7"/>
    <w:rsid w:val="66D59B4D"/>
    <w:rsid w:val="66DE2E2D"/>
    <w:rsid w:val="66E516FE"/>
    <w:rsid w:val="66F6EA86"/>
    <w:rsid w:val="671E9492"/>
    <w:rsid w:val="67B44303"/>
    <w:rsid w:val="68D3A178"/>
    <w:rsid w:val="69197D61"/>
    <w:rsid w:val="698742F2"/>
    <w:rsid w:val="6A1CB7C0"/>
    <w:rsid w:val="6A640992"/>
    <w:rsid w:val="6AA11DD6"/>
    <w:rsid w:val="6ADEEE02"/>
    <w:rsid w:val="6B4087EA"/>
    <w:rsid w:val="6B80021A"/>
    <w:rsid w:val="6B8B54D1"/>
    <w:rsid w:val="6C7738CE"/>
    <w:rsid w:val="6CA914BC"/>
    <w:rsid w:val="6CD28703"/>
    <w:rsid w:val="6D34FAD8"/>
    <w:rsid w:val="6D35131C"/>
    <w:rsid w:val="6D48B131"/>
    <w:rsid w:val="6D8D09CB"/>
    <w:rsid w:val="6D99534B"/>
    <w:rsid w:val="6DA93C20"/>
    <w:rsid w:val="6DD15245"/>
    <w:rsid w:val="6DD68719"/>
    <w:rsid w:val="6EF028E3"/>
    <w:rsid w:val="6F098316"/>
    <w:rsid w:val="6FF5C8BD"/>
    <w:rsid w:val="7020F4A0"/>
    <w:rsid w:val="707FC5D6"/>
    <w:rsid w:val="70AC4E7B"/>
    <w:rsid w:val="71350B67"/>
    <w:rsid w:val="722EC9E5"/>
    <w:rsid w:val="72E67A52"/>
    <w:rsid w:val="73A4A0F3"/>
    <w:rsid w:val="73E3EF3D"/>
    <w:rsid w:val="741713DD"/>
    <w:rsid w:val="7468AB4F"/>
    <w:rsid w:val="74850C3F"/>
    <w:rsid w:val="74A87DC1"/>
    <w:rsid w:val="74DA60C0"/>
    <w:rsid w:val="7592E6AB"/>
    <w:rsid w:val="76087C8A"/>
    <w:rsid w:val="761E1B14"/>
    <w:rsid w:val="7662DF32"/>
    <w:rsid w:val="767A6A33"/>
    <w:rsid w:val="76B33981"/>
    <w:rsid w:val="76B4EDAB"/>
    <w:rsid w:val="76BE5F65"/>
    <w:rsid w:val="778214FE"/>
    <w:rsid w:val="77959DFE"/>
    <w:rsid w:val="77CE7D4E"/>
    <w:rsid w:val="78024B9E"/>
    <w:rsid w:val="782C9E9C"/>
    <w:rsid w:val="782F8F62"/>
    <w:rsid w:val="782F8F62"/>
    <w:rsid w:val="78978EC8"/>
    <w:rsid w:val="78F253D7"/>
    <w:rsid w:val="796C5BC5"/>
    <w:rsid w:val="79AD3348"/>
    <w:rsid w:val="79C934B4"/>
    <w:rsid w:val="7A30566C"/>
    <w:rsid w:val="7AF44DC3"/>
    <w:rsid w:val="7B3F8B4B"/>
    <w:rsid w:val="7B6FB433"/>
    <w:rsid w:val="7B80D478"/>
    <w:rsid w:val="7BB5838E"/>
    <w:rsid w:val="7BB9F47A"/>
    <w:rsid w:val="7BD86592"/>
    <w:rsid w:val="7C2A872A"/>
    <w:rsid w:val="7C70C07A"/>
    <w:rsid w:val="7CBE2BAF"/>
    <w:rsid w:val="7CE7E097"/>
    <w:rsid w:val="7DDC8C1E"/>
    <w:rsid w:val="7E0C90DB"/>
    <w:rsid w:val="7E91F915"/>
    <w:rsid w:val="7F7A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DAF"/>
  <w15:chartTrackingRefBased/>
  <w15:docId w15:val="{3BC5ADA9-D9AB-45C4-8725-AA218DC47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3f9128bbc24754" /><Relationship Type="http://schemas.openxmlformats.org/officeDocument/2006/relationships/numbering" Target="numbering.xml" Id="Rdd403eddbfc54456" /><Relationship Type="http://schemas.openxmlformats.org/officeDocument/2006/relationships/image" Target="/media/image2.png" Id="R4d7479f467574327" /><Relationship Type="http://schemas.openxmlformats.org/officeDocument/2006/relationships/image" Target="/media/image4.png" Id="R384439b851d44dd5" /><Relationship Type="http://schemas.openxmlformats.org/officeDocument/2006/relationships/image" Target="/media/image5.png" Id="Rf04aea4207b54dce" /><Relationship Type="http://schemas.openxmlformats.org/officeDocument/2006/relationships/hyperlink" Target="https://phet.colorado.edu/sims/html/collision-lab/ latest/collision-lab_all.html" TargetMode="External" Id="R5517f9444ae648cc" /><Relationship Type="http://schemas.openxmlformats.org/officeDocument/2006/relationships/hyperlink" Target="http://www.falstad.com/ripple/" TargetMode="External" Id="R64d80be421d3471a" /><Relationship Type="http://schemas.openxmlformats.org/officeDocument/2006/relationships/hyperlink" Target="https://canvas.uchicago.edu/" TargetMode="External" Id="Rde962d07dc8f4716" /><Relationship Type="http://schemas.openxmlformats.org/officeDocument/2006/relationships/hyperlink" Target="https://phet.colorado.edu/sims/html/wave-on-a-string/ latest/wave-on-a-string_en.html" TargetMode="External" Id="Rfa4845b697564a09" /><Relationship Type="http://schemas.openxmlformats.org/officeDocument/2006/relationships/image" Target="/media/image7.png" Id="R99b2e5ee7b5b430b" /><Relationship Type="http://schemas.openxmlformats.org/officeDocument/2006/relationships/comments" Target="comments.xml" Id="R265b34b8e5a84eed" /><Relationship Type="http://schemas.microsoft.com/office/2011/relationships/people" Target="people.xml" Id="R8f20cade9ed145d8" /><Relationship Type="http://schemas.microsoft.com/office/2011/relationships/commentsExtended" Target="commentsExtended.xml" Id="R0828cfe42ab144c8" /><Relationship Type="http://schemas.microsoft.com/office/2016/09/relationships/commentsIds" Target="commentsIds.xml" Id="Rb2320704bf28405b" /><Relationship Type="http://schemas.microsoft.com/office/2018/08/relationships/commentsExtensible" Target="commentsExtensible.xml" Id="Rbd83e0210aff4ec2" /><Relationship Type="http://schemas.openxmlformats.org/officeDocument/2006/relationships/image" Target="/media/image8.png" Id="Rbb69fe9859ad40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2022-10-27T18:39:59.8371883Z</dcterms:created>
  <dcterms:modified xsi:type="dcterms:W3CDTF">2022-10-28T20:56:18.0204725Z</dcterms:modified>
  <dc:creator>Samantha Usman</dc:creator>
  <lastModifiedBy>Brent Barker</lastModifiedBy>
</coreProperties>
</file>